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2D8D5" w14:textId="77777777" w:rsidR="001B3FF1" w:rsidRPr="0076599C" w:rsidRDefault="00735135" w:rsidP="0076599C">
      <w:pPr>
        <w:pStyle w:val="1"/>
        <w:jc w:val="left"/>
        <w:rPr>
          <w:sz w:val="48"/>
        </w:rPr>
      </w:pPr>
      <w:r w:rsidRPr="0076599C">
        <w:rPr>
          <w:rFonts w:hint="eastAsia"/>
          <w:sz w:val="48"/>
        </w:rPr>
        <w:t>开发</w:t>
      </w:r>
      <w:r w:rsidRPr="0076599C">
        <w:rPr>
          <w:sz w:val="48"/>
        </w:rPr>
        <w:t>文档</w:t>
      </w:r>
    </w:p>
    <w:p w14:paraId="6DE54801" w14:textId="77777777" w:rsidR="00735135" w:rsidRDefault="00735135" w:rsidP="003A265F">
      <w:pPr>
        <w:pStyle w:val="2"/>
      </w:pPr>
      <w:r w:rsidRPr="003A265F">
        <w:rPr>
          <w:rFonts w:hint="eastAsia"/>
        </w:rPr>
        <w:t>数据库</w:t>
      </w:r>
      <w:r w:rsidRPr="003A265F">
        <w:t>设计</w:t>
      </w:r>
    </w:p>
    <w:p w14:paraId="10084C65" w14:textId="77777777" w:rsidR="00E01F69" w:rsidRPr="00E01F69" w:rsidRDefault="00E01F69" w:rsidP="00E01F69">
      <w:r>
        <w:rPr>
          <w:rFonts w:hint="eastAsia"/>
        </w:rPr>
        <w:t>用户</w:t>
      </w:r>
      <w:r>
        <w:t>表（</w:t>
      </w:r>
      <w:r>
        <w:rPr>
          <w:rFonts w:hint="eastAsia"/>
        </w:rPr>
        <w:t>account</w:t>
      </w:r>
      <w: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1F69" w14:paraId="07B904C9" w14:textId="77777777" w:rsidTr="00E01F69">
        <w:tc>
          <w:tcPr>
            <w:tcW w:w="2765" w:type="dxa"/>
          </w:tcPr>
          <w:p w14:paraId="29678640" w14:textId="77777777" w:rsidR="00E01F69" w:rsidRDefault="00E01F69" w:rsidP="003A265F">
            <w:proofErr w:type="gramStart"/>
            <w:r>
              <w:t>id</w:t>
            </w:r>
            <w:proofErr w:type="gramEnd"/>
          </w:p>
        </w:tc>
        <w:tc>
          <w:tcPr>
            <w:tcW w:w="2765" w:type="dxa"/>
          </w:tcPr>
          <w:p w14:paraId="03960AA3" w14:textId="77777777" w:rsidR="00E01F69" w:rsidRDefault="00E01F69" w:rsidP="003A265F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766" w:type="dxa"/>
          </w:tcPr>
          <w:p w14:paraId="2E22CA56" w14:textId="77777777" w:rsidR="00E01F69" w:rsidRDefault="00E01F6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01F69" w14:paraId="3890D767" w14:textId="77777777" w:rsidTr="00E01F69">
        <w:tc>
          <w:tcPr>
            <w:tcW w:w="2765" w:type="dxa"/>
          </w:tcPr>
          <w:p w14:paraId="5FF947B1" w14:textId="77777777" w:rsidR="00E01F69" w:rsidRDefault="00E01F69" w:rsidP="003A265F">
            <w:proofErr w:type="spellStart"/>
            <w:r>
              <w:t>P</w:t>
            </w:r>
            <w:r>
              <w:rPr>
                <w:rFonts w:hint="eastAsia"/>
              </w:rPr>
              <w:t>assport_id</w:t>
            </w:r>
            <w:proofErr w:type="spellEnd"/>
          </w:p>
        </w:tc>
        <w:tc>
          <w:tcPr>
            <w:tcW w:w="2765" w:type="dxa"/>
          </w:tcPr>
          <w:p w14:paraId="794045BC" w14:textId="77777777" w:rsidR="00E01F69" w:rsidRDefault="00E01F6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1C047D7" w14:textId="77777777" w:rsidR="00E01F69" w:rsidRDefault="00E01F69" w:rsidP="003A265F">
            <w:r>
              <w:rPr>
                <w:rFonts w:hint="eastAsia"/>
              </w:rPr>
              <w:t>账号</w:t>
            </w:r>
            <w:r>
              <w:t>唯一标示</w:t>
            </w:r>
          </w:p>
        </w:tc>
      </w:tr>
      <w:tr w:rsidR="00E01F69" w14:paraId="743FCCF6" w14:textId="77777777" w:rsidTr="00E01F69">
        <w:tc>
          <w:tcPr>
            <w:tcW w:w="2765" w:type="dxa"/>
          </w:tcPr>
          <w:p w14:paraId="27A44B28" w14:textId="77777777" w:rsidR="00E01F69" w:rsidRDefault="00E01F69" w:rsidP="003A265F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765" w:type="dxa"/>
          </w:tcPr>
          <w:p w14:paraId="64E414F8" w14:textId="77777777" w:rsidR="00E01F69" w:rsidRDefault="00E01F6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256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1D056D53" w14:textId="77777777" w:rsidR="00E01F69" w:rsidRDefault="00E01F69" w:rsidP="003A265F"/>
        </w:tc>
      </w:tr>
      <w:tr w:rsidR="00E01F69" w14:paraId="4ED97BBB" w14:textId="77777777" w:rsidTr="00E01F69">
        <w:tc>
          <w:tcPr>
            <w:tcW w:w="2765" w:type="dxa"/>
          </w:tcPr>
          <w:p w14:paraId="4EA6E1F7" w14:textId="77777777" w:rsidR="00E01F69" w:rsidRDefault="00E01F69" w:rsidP="003A265F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14:paraId="7337B072" w14:textId="77777777" w:rsidR="00E01F69" w:rsidRDefault="00E01F6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</w:t>
            </w:r>
            <w:r>
              <w:t>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 w:rsidR="00F84308"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3A78FEF3" w14:textId="77777777" w:rsidR="00E01F69" w:rsidRDefault="00E01F69" w:rsidP="003A265F"/>
        </w:tc>
      </w:tr>
      <w:tr w:rsidR="000C3C08" w14:paraId="309E9C58" w14:textId="77777777" w:rsidTr="00E01F69">
        <w:tc>
          <w:tcPr>
            <w:tcW w:w="2765" w:type="dxa"/>
          </w:tcPr>
          <w:p w14:paraId="086C8B68" w14:textId="77777777"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14:paraId="472CB96C" w14:textId="77777777" w:rsidR="000C3C08" w:rsidRDefault="000C3C08" w:rsidP="003A265F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766" w:type="dxa"/>
          </w:tcPr>
          <w:p w14:paraId="19D23742" w14:textId="77777777" w:rsidR="000C3C08" w:rsidRDefault="000C3C08" w:rsidP="003A265F">
            <w:r>
              <w:rPr>
                <w:rFonts w:hint="eastAsia"/>
              </w:rPr>
              <w:t>注册</w:t>
            </w:r>
            <w:r>
              <w:t>时间</w:t>
            </w:r>
          </w:p>
        </w:tc>
      </w:tr>
      <w:tr w:rsidR="000C3C08" w14:paraId="7225981B" w14:textId="77777777" w:rsidTr="00E01F69">
        <w:tc>
          <w:tcPr>
            <w:tcW w:w="2765" w:type="dxa"/>
          </w:tcPr>
          <w:p w14:paraId="4FE0ACBE" w14:textId="77777777" w:rsidR="000C3C08" w:rsidRDefault="000C3C08" w:rsidP="003A265F">
            <w:proofErr w:type="spellStart"/>
            <w:r>
              <w:t>R</w:t>
            </w:r>
            <w:r>
              <w:rPr>
                <w:rFonts w:hint="eastAsia"/>
              </w:rPr>
              <w:t>eg_ip</w:t>
            </w:r>
            <w:proofErr w:type="spellEnd"/>
          </w:p>
        </w:tc>
        <w:tc>
          <w:tcPr>
            <w:tcW w:w="2765" w:type="dxa"/>
          </w:tcPr>
          <w:p w14:paraId="794FC784" w14:textId="77777777" w:rsidR="000C3C08" w:rsidRDefault="000C3C0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04A612A3" w14:textId="77777777" w:rsidR="000C3C08" w:rsidRDefault="000C3C08" w:rsidP="003A265F">
            <w:r>
              <w:rPr>
                <w:rFonts w:hint="eastAsia"/>
              </w:rPr>
              <w:t>注册</w:t>
            </w:r>
            <w:proofErr w:type="spellStart"/>
            <w:r>
              <w:t>ip</w:t>
            </w:r>
            <w:proofErr w:type="spellEnd"/>
          </w:p>
        </w:tc>
      </w:tr>
      <w:tr w:rsidR="000C3C08" w14:paraId="301E1079" w14:textId="77777777" w:rsidTr="00E01F69">
        <w:tc>
          <w:tcPr>
            <w:tcW w:w="2765" w:type="dxa"/>
          </w:tcPr>
          <w:p w14:paraId="27493A0C" w14:textId="77777777" w:rsidR="000C3C08" w:rsidRDefault="000C3C08" w:rsidP="003A265F"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765" w:type="dxa"/>
          </w:tcPr>
          <w:p w14:paraId="3F44AA1D" w14:textId="77777777" w:rsidR="000C3C08" w:rsidRDefault="000C3C08" w:rsidP="003A265F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766" w:type="dxa"/>
          </w:tcPr>
          <w:p w14:paraId="483EE683" w14:textId="77777777" w:rsidR="000C3C08" w:rsidRDefault="000C3C08" w:rsidP="003A265F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正式</w:t>
            </w:r>
            <w:r>
              <w:t>用户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登陆</w:t>
            </w:r>
            <w:r>
              <w:t>账户未激活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封禁</w:t>
            </w:r>
            <w:r>
              <w:t>用户</w:t>
            </w:r>
          </w:p>
        </w:tc>
      </w:tr>
      <w:tr w:rsidR="000C3C08" w14:paraId="22745857" w14:textId="77777777" w:rsidTr="00E01F69">
        <w:tc>
          <w:tcPr>
            <w:tcW w:w="2765" w:type="dxa"/>
          </w:tcPr>
          <w:p w14:paraId="0C6AC67B" w14:textId="77777777" w:rsidR="000C3C08" w:rsidRDefault="000C3C08" w:rsidP="003A265F">
            <w:proofErr w:type="spellStart"/>
            <w:r>
              <w:t>U</w:t>
            </w:r>
            <w:r>
              <w:rPr>
                <w:rFonts w:hint="eastAsia"/>
              </w:rPr>
              <w:t>niq</w:t>
            </w:r>
            <w:r>
              <w:t>name</w:t>
            </w:r>
            <w:proofErr w:type="spellEnd"/>
          </w:p>
        </w:tc>
        <w:tc>
          <w:tcPr>
            <w:tcW w:w="2765" w:type="dxa"/>
          </w:tcPr>
          <w:p w14:paraId="774D0BF6" w14:textId="77777777" w:rsidR="000C3C08" w:rsidRDefault="000C3C0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61D0CDCF" w14:textId="77777777" w:rsidR="000C3C08" w:rsidRPr="000C3C08" w:rsidRDefault="000C3C08" w:rsidP="003A265F">
            <w:r>
              <w:rPr>
                <w:rFonts w:hint="eastAsia"/>
              </w:rPr>
              <w:t>昵称</w:t>
            </w:r>
          </w:p>
        </w:tc>
      </w:tr>
      <w:tr w:rsidR="000C3C08" w14:paraId="217F9257" w14:textId="77777777" w:rsidTr="00E01F69">
        <w:tc>
          <w:tcPr>
            <w:tcW w:w="2765" w:type="dxa"/>
          </w:tcPr>
          <w:p w14:paraId="646DC8C9" w14:textId="77777777" w:rsidR="000C3C08" w:rsidRDefault="000C3C08" w:rsidP="003A265F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765" w:type="dxa"/>
          </w:tcPr>
          <w:p w14:paraId="62BCB649" w14:textId="77777777" w:rsidR="000C3C08" w:rsidRDefault="000C3C0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7CAA049A" w14:textId="77777777" w:rsidR="000C3C08" w:rsidRDefault="000C3C08" w:rsidP="003A265F">
            <w:r>
              <w:rPr>
                <w:rFonts w:hint="eastAsia"/>
              </w:rPr>
              <w:t>头像</w:t>
            </w:r>
          </w:p>
        </w:tc>
      </w:tr>
      <w:tr w:rsidR="000C3C08" w14:paraId="79B87A1B" w14:textId="77777777" w:rsidTr="00E01F69">
        <w:tc>
          <w:tcPr>
            <w:tcW w:w="2765" w:type="dxa"/>
          </w:tcPr>
          <w:p w14:paraId="361DD9F7" w14:textId="77777777" w:rsidR="000C3C08" w:rsidRDefault="000C3C08" w:rsidP="003A265F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2765" w:type="dxa"/>
          </w:tcPr>
          <w:p w14:paraId="323FA1B6" w14:textId="77777777" w:rsidR="000C3C08" w:rsidRDefault="000C3C08" w:rsidP="003A265F">
            <w:proofErr w:type="gramStart"/>
            <w:r>
              <w:t>C</w:t>
            </w:r>
            <w:r>
              <w:rPr>
                <w:rFonts w:hint="eastAsia"/>
              </w:rPr>
              <w:t>har(</w:t>
            </w:r>
            <w:proofErr w:type="gramEnd"/>
            <w:r>
              <w:t>1)</w:t>
            </w:r>
          </w:p>
        </w:tc>
        <w:tc>
          <w:tcPr>
            <w:tcW w:w="2766" w:type="dxa"/>
          </w:tcPr>
          <w:p w14:paraId="4E2B99CF" w14:textId="77777777" w:rsidR="000C3C08" w:rsidRDefault="000C3C08" w:rsidP="003A265F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0</w:t>
            </w:r>
            <w:r>
              <w:t>-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女</w:t>
            </w:r>
          </w:p>
        </w:tc>
      </w:tr>
      <w:tr w:rsidR="000C3C08" w14:paraId="34059FA4" w14:textId="77777777" w:rsidTr="00E01F69">
        <w:tc>
          <w:tcPr>
            <w:tcW w:w="2765" w:type="dxa"/>
          </w:tcPr>
          <w:p w14:paraId="35314AD5" w14:textId="77777777" w:rsidR="000C3C08" w:rsidRDefault="00FE6F80" w:rsidP="003A265F">
            <w:r>
              <w:t>Province</w:t>
            </w:r>
          </w:p>
        </w:tc>
        <w:tc>
          <w:tcPr>
            <w:tcW w:w="2765" w:type="dxa"/>
          </w:tcPr>
          <w:p w14:paraId="3F108BF2" w14:textId="77777777" w:rsidR="000C3C08" w:rsidRDefault="000C3C0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78D59016" w14:textId="77777777" w:rsidR="000C3C08" w:rsidRDefault="000C3C08" w:rsidP="003A265F">
            <w:r>
              <w:rPr>
                <w:rFonts w:hint="eastAsia"/>
              </w:rPr>
              <w:t>省份</w:t>
            </w:r>
          </w:p>
        </w:tc>
      </w:tr>
      <w:tr w:rsidR="000C3C08" w14:paraId="5E33F4B1" w14:textId="77777777" w:rsidTr="00E01F69">
        <w:tc>
          <w:tcPr>
            <w:tcW w:w="2765" w:type="dxa"/>
          </w:tcPr>
          <w:p w14:paraId="56CA35F6" w14:textId="77777777" w:rsidR="000C3C08" w:rsidRDefault="00FE6F80" w:rsidP="003A265F">
            <w:proofErr w:type="gramStart"/>
            <w:r>
              <w:rPr>
                <w:rFonts w:hint="eastAsia"/>
              </w:rPr>
              <w:t>city</w:t>
            </w:r>
            <w:proofErr w:type="gramEnd"/>
          </w:p>
        </w:tc>
        <w:tc>
          <w:tcPr>
            <w:tcW w:w="2765" w:type="dxa"/>
          </w:tcPr>
          <w:p w14:paraId="268500FA" w14:textId="77777777" w:rsidR="000C3C08" w:rsidRDefault="00FE6F80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57832BCB" w14:textId="77777777" w:rsidR="000C3C08" w:rsidRDefault="00FE6F80" w:rsidP="003A265F">
            <w:r>
              <w:rPr>
                <w:rFonts w:hint="eastAsia"/>
              </w:rPr>
              <w:t>城市</w:t>
            </w:r>
          </w:p>
        </w:tc>
      </w:tr>
      <w:tr w:rsidR="000C3C08" w14:paraId="687F277E" w14:textId="77777777" w:rsidTr="00E01F69">
        <w:tc>
          <w:tcPr>
            <w:tcW w:w="2765" w:type="dxa"/>
          </w:tcPr>
          <w:p w14:paraId="0A3F245D" w14:textId="77777777" w:rsidR="000C3C08" w:rsidRDefault="00FE6F80" w:rsidP="003A265F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2765" w:type="dxa"/>
          </w:tcPr>
          <w:p w14:paraId="3362B324" w14:textId="77777777" w:rsidR="000C3C08" w:rsidRDefault="00FE6F80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6C7F3E1F" w14:textId="77777777" w:rsidR="000C3C08" w:rsidRDefault="00FE6F80" w:rsidP="003A265F">
            <w:r>
              <w:rPr>
                <w:rFonts w:hint="eastAsia"/>
              </w:rPr>
              <w:t>区域</w:t>
            </w:r>
          </w:p>
        </w:tc>
      </w:tr>
      <w:tr w:rsidR="000C3C08" w14:paraId="14557571" w14:textId="77777777" w:rsidTr="00E01F69">
        <w:tc>
          <w:tcPr>
            <w:tcW w:w="2765" w:type="dxa"/>
          </w:tcPr>
          <w:p w14:paraId="711AECE7" w14:textId="77777777" w:rsidR="000C3C08" w:rsidRDefault="00FE6F80" w:rsidP="003A265F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2765" w:type="dxa"/>
          </w:tcPr>
          <w:p w14:paraId="30FF5BD8" w14:textId="77777777" w:rsidR="000C3C08" w:rsidRDefault="00FE6F80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4F73461C" w14:textId="77777777" w:rsidR="000C3C08" w:rsidRDefault="00FE6F80" w:rsidP="003A265F">
            <w:r>
              <w:rPr>
                <w:rFonts w:hint="eastAsia"/>
              </w:rPr>
              <w:t>地址</w:t>
            </w:r>
          </w:p>
        </w:tc>
      </w:tr>
    </w:tbl>
    <w:p w14:paraId="2D873EA7" w14:textId="77777777" w:rsidR="003A265F" w:rsidRDefault="003A265F" w:rsidP="003A265F"/>
    <w:p w14:paraId="387B54E6" w14:textId="77777777" w:rsidR="005D05E3" w:rsidRDefault="00806B9C" w:rsidP="003A265F">
      <w:r>
        <w:rPr>
          <w:rFonts w:hint="eastAsia"/>
        </w:rPr>
        <w:t>课程</w:t>
      </w:r>
      <w:r>
        <w:t>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63F4" w14:paraId="0EF158DC" w14:textId="77777777" w:rsidTr="00BD63F4">
        <w:tc>
          <w:tcPr>
            <w:tcW w:w="2765" w:type="dxa"/>
          </w:tcPr>
          <w:p w14:paraId="6E74D94A" w14:textId="77777777" w:rsidR="00BD63F4" w:rsidRDefault="00BD63F4" w:rsidP="003A265F">
            <w:proofErr w:type="gramStart"/>
            <w:r>
              <w:t>id</w:t>
            </w:r>
            <w:proofErr w:type="gramEnd"/>
          </w:p>
        </w:tc>
        <w:tc>
          <w:tcPr>
            <w:tcW w:w="2765" w:type="dxa"/>
          </w:tcPr>
          <w:p w14:paraId="13C0CEA4" w14:textId="77777777" w:rsidR="00BD63F4" w:rsidRDefault="00BD63F4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66C42CA3" w14:textId="77777777" w:rsidR="00BD63F4" w:rsidRDefault="00BD63F4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BD63F4" w14:paraId="26DB7F82" w14:textId="77777777" w:rsidTr="00BD63F4">
        <w:tc>
          <w:tcPr>
            <w:tcW w:w="2765" w:type="dxa"/>
          </w:tcPr>
          <w:p w14:paraId="5BEABC1F" w14:textId="77777777" w:rsidR="00BD63F4" w:rsidRDefault="00BD63F4" w:rsidP="003A265F">
            <w:proofErr w:type="spellStart"/>
            <w:r>
              <w:t>C</w:t>
            </w:r>
            <w:r>
              <w:rPr>
                <w:rFonts w:hint="eastAsia"/>
              </w:rPr>
              <w:t>ourse_name</w:t>
            </w:r>
            <w:proofErr w:type="spellEnd"/>
          </w:p>
        </w:tc>
        <w:tc>
          <w:tcPr>
            <w:tcW w:w="2765" w:type="dxa"/>
          </w:tcPr>
          <w:p w14:paraId="573FE70C" w14:textId="77777777" w:rsidR="00BD63F4" w:rsidRDefault="00BD63F4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498FA5E1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名称</w:t>
            </w:r>
          </w:p>
        </w:tc>
      </w:tr>
      <w:tr w:rsidR="00BD63F4" w14:paraId="17D0F766" w14:textId="77777777" w:rsidTr="00BD63F4">
        <w:tc>
          <w:tcPr>
            <w:tcW w:w="2765" w:type="dxa"/>
          </w:tcPr>
          <w:p w14:paraId="4DB75EBD" w14:textId="77777777" w:rsidR="00BD63F4" w:rsidRDefault="00BD63F4" w:rsidP="003A265F">
            <w:r>
              <w:t>Describe</w:t>
            </w:r>
          </w:p>
        </w:tc>
        <w:tc>
          <w:tcPr>
            <w:tcW w:w="2765" w:type="dxa"/>
          </w:tcPr>
          <w:p w14:paraId="0EBA6190" w14:textId="77777777" w:rsidR="00BD63F4" w:rsidRDefault="00BD63F4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256)</w:t>
            </w:r>
          </w:p>
        </w:tc>
        <w:tc>
          <w:tcPr>
            <w:tcW w:w="2766" w:type="dxa"/>
          </w:tcPr>
          <w:p w14:paraId="1F3D902E" w14:textId="77777777" w:rsidR="00BD63F4" w:rsidRDefault="00BD63F4" w:rsidP="003A265F">
            <w:r>
              <w:rPr>
                <w:rFonts w:hint="eastAsia"/>
              </w:rPr>
              <w:t>课程</w:t>
            </w:r>
            <w:r>
              <w:t>描述</w:t>
            </w:r>
          </w:p>
        </w:tc>
      </w:tr>
      <w:tr w:rsidR="00BD63F4" w14:paraId="7ED7F5CA" w14:textId="77777777" w:rsidTr="00BD63F4">
        <w:tc>
          <w:tcPr>
            <w:tcW w:w="2765" w:type="dxa"/>
          </w:tcPr>
          <w:p w14:paraId="46AFD0DB" w14:textId="77777777" w:rsidR="00BD63F4" w:rsidRDefault="00BD63F4" w:rsidP="003A265F">
            <w:r>
              <w:t>Expense</w:t>
            </w:r>
          </w:p>
        </w:tc>
        <w:tc>
          <w:tcPr>
            <w:tcW w:w="2765" w:type="dxa"/>
          </w:tcPr>
          <w:p w14:paraId="61EC425D" w14:textId="77777777" w:rsidR="00BD63F4" w:rsidRDefault="00BD63F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3FBADDB3" w14:textId="77777777" w:rsidR="00BD63F4" w:rsidRDefault="00BD63F4" w:rsidP="003A265F">
            <w:r>
              <w:rPr>
                <w:rFonts w:hint="eastAsia"/>
              </w:rPr>
              <w:t>费用</w:t>
            </w:r>
          </w:p>
        </w:tc>
      </w:tr>
    </w:tbl>
    <w:p w14:paraId="3DFD3773" w14:textId="77777777" w:rsidR="00C9265D" w:rsidRDefault="00C9265D" w:rsidP="003A265F"/>
    <w:p w14:paraId="3645145D" w14:textId="77777777" w:rsidR="00C9265D" w:rsidRDefault="00C9265D" w:rsidP="003A265F">
      <w:r>
        <w:rPr>
          <w:rFonts w:hint="eastAsia"/>
        </w:rPr>
        <w:t>美容表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A3CF6" w14:paraId="3690824A" w14:textId="77777777" w:rsidTr="00EA3CF6">
        <w:tc>
          <w:tcPr>
            <w:tcW w:w="2765" w:type="dxa"/>
          </w:tcPr>
          <w:p w14:paraId="132B089B" w14:textId="77777777" w:rsidR="00EA3CF6" w:rsidRDefault="0073206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4F5ED75" w14:textId="77777777" w:rsidR="00EA3CF6" w:rsidRDefault="0073206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19A3A8D4" w14:textId="77777777" w:rsidR="00EA3CF6" w:rsidRDefault="0073206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EA3CF6" w14:paraId="0DD4186D" w14:textId="77777777" w:rsidTr="00EA3CF6">
        <w:tc>
          <w:tcPr>
            <w:tcW w:w="2765" w:type="dxa"/>
          </w:tcPr>
          <w:p w14:paraId="60E33057" w14:textId="77777777" w:rsidR="00EA3CF6" w:rsidRDefault="001416D8" w:rsidP="003A265F">
            <w:proofErr w:type="spellStart"/>
            <w:r w:rsidRPr="001416D8">
              <w:t>Hairdressing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2765" w:type="dxa"/>
          </w:tcPr>
          <w:p w14:paraId="06C2632F" w14:textId="77777777" w:rsidR="00EA3CF6" w:rsidRDefault="001416D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128)</w:t>
            </w:r>
          </w:p>
        </w:tc>
        <w:tc>
          <w:tcPr>
            <w:tcW w:w="2766" w:type="dxa"/>
          </w:tcPr>
          <w:p w14:paraId="6A63B2ED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类型</w:t>
            </w:r>
          </w:p>
        </w:tc>
      </w:tr>
      <w:tr w:rsidR="00EA3CF6" w14:paraId="61D96ED0" w14:textId="77777777" w:rsidTr="00EA3CF6">
        <w:tc>
          <w:tcPr>
            <w:tcW w:w="2765" w:type="dxa"/>
          </w:tcPr>
          <w:p w14:paraId="1CB9B769" w14:textId="77777777" w:rsidR="00EA3CF6" w:rsidRDefault="001416D8" w:rsidP="003A265F">
            <w:r>
              <w:t>D</w:t>
            </w:r>
            <w:r>
              <w:rPr>
                <w:rFonts w:hint="eastAsia"/>
              </w:rPr>
              <w:t>escribe</w:t>
            </w:r>
          </w:p>
        </w:tc>
        <w:tc>
          <w:tcPr>
            <w:tcW w:w="2765" w:type="dxa"/>
          </w:tcPr>
          <w:p w14:paraId="1BBDF842" w14:textId="77777777" w:rsidR="00EA3CF6" w:rsidRDefault="001416D8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256)</w:t>
            </w:r>
          </w:p>
        </w:tc>
        <w:tc>
          <w:tcPr>
            <w:tcW w:w="2766" w:type="dxa"/>
          </w:tcPr>
          <w:p w14:paraId="61E9CFE5" w14:textId="77777777" w:rsidR="00EA3CF6" w:rsidRDefault="001416D8" w:rsidP="003A265F">
            <w:r>
              <w:rPr>
                <w:rFonts w:hint="eastAsia"/>
              </w:rPr>
              <w:t>美容</w:t>
            </w:r>
            <w:r>
              <w:t>描述</w:t>
            </w:r>
          </w:p>
        </w:tc>
      </w:tr>
      <w:tr w:rsidR="00EA3CF6" w14:paraId="495E9DD4" w14:textId="77777777" w:rsidTr="00EA3CF6">
        <w:tc>
          <w:tcPr>
            <w:tcW w:w="2765" w:type="dxa"/>
          </w:tcPr>
          <w:p w14:paraId="6D7D0D9B" w14:textId="77777777" w:rsidR="00EA3CF6" w:rsidRDefault="001416D8" w:rsidP="003A265F"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765" w:type="dxa"/>
          </w:tcPr>
          <w:p w14:paraId="717FF0A9" w14:textId="77777777" w:rsidR="00EA3CF6" w:rsidRDefault="001416D8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54407F40" w14:textId="77777777" w:rsidR="00EA3CF6" w:rsidRDefault="001416D8" w:rsidP="003A265F">
            <w:r>
              <w:rPr>
                <w:rFonts w:hint="eastAsia"/>
              </w:rPr>
              <w:t>费用</w:t>
            </w:r>
          </w:p>
        </w:tc>
      </w:tr>
    </w:tbl>
    <w:p w14:paraId="4DD9B737" w14:textId="77777777" w:rsidR="003C02BD" w:rsidRDefault="003C02BD" w:rsidP="003A265F"/>
    <w:p w14:paraId="345693B8" w14:textId="77777777" w:rsidR="00A05108" w:rsidRDefault="00A05108" w:rsidP="003A265F">
      <w:r>
        <w:rPr>
          <w:rFonts w:hint="eastAsia"/>
        </w:rPr>
        <w:t>美容服务</w:t>
      </w:r>
      <w:r>
        <w:t>时间表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7B74" w14:paraId="72E1A270" w14:textId="77777777" w:rsidTr="00747B74">
        <w:tc>
          <w:tcPr>
            <w:tcW w:w="2765" w:type="dxa"/>
          </w:tcPr>
          <w:p w14:paraId="786DD268" w14:textId="77777777" w:rsidR="00747B74" w:rsidRDefault="00426A9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82DD472" w14:textId="77777777" w:rsidR="00747B74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013BEC37" w14:textId="77777777" w:rsidR="00747B74" w:rsidRDefault="00426A9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747B74" w14:paraId="0EC37008" w14:textId="77777777" w:rsidTr="00747B74">
        <w:tc>
          <w:tcPr>
            <w:tcW w:w="2765" w:type="dxa"/>
          </w:tcPr>
          <w:p w14:paraId="5521A630" w14:textId="77777777" w:rsidR="00747B74" w:rsidRDefault="00426A99" w:rsidP="003A265F">
            <w:proofErr w:type="spellStart"/>
            <w:r>
              <w:t>S</w:t>
            </w:r>
            <w:r>
              <w:rPr>
                <w:rFonts w:hint="eastAsia"/>
              </w:rPr>
              <w:t>tart_time</w:t>
            </w:r>
            <w:proofErr w:type="spellEnd"/>
          </w:p>
        </w:tc>
        <w:tc>
          <w:tcPr>
            <w:tcW w:w="2765" w:type="dxa"/>
          </w:tcPr>
          <w:p w14:paraId="06F15C6D" w14:textId="77777777" w:rsidR="00747B74" w:rsidRDefault="00426A9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74738508" w14:textId="77777777" w:rsidR="00747B74" w:rsidRDefault="00426A99" w:rsidP="003A265F">
            <w:r>
              <w:rPr>
                <w:rFonts w:hint="eastAsia"/>
              </w:rPr>
              <w:t>开始</w:t>
            </w:r>
            <w:r>
              <w:t>时间</w:t>
            </w:r>
          </w:p>
        </w:tc>
      </w:tr>
      <w:tr w:rsidR="00747B74" w14:paraId="1C8B06B0" w14:textId="77777777" w:rsidTr="00747B74">
        <w:tc>
          <w:tcPr>
            <w:tcW w:w="2765" w:type="dxa"/>
          </w:tcPr>
          <w:p w14:paraId="7AAD9A93" w14:textId="77777777" w:rsidR="00747B74" w:rsidRDefault="00426A99" w:rsidP="003A265F">
            <w:proofErr w:type="spellStart"/>
            <w:r>
              <w:t>E</w:t>
            </w:r>
            <w:r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2765" w:type="dxa"/>
          </w:tcPr>
          <w:p w14:paraId="710FF807" w14:textId="77777777" w:rsidR="00747B74" w:rsidRDefault="00426A9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0CAB23D9" w14:textId="77777777" w:rsidR="00747B74" w:rsidRDefault="00426A99" w:rsidP="003A265F">
            <w:r>
              <w:rPr>
                <w:rFonts w:hint="eastAsia"/>
              </w:rPr>
              <w:t>结束</w:t>
            </w:r>
            <w:r>
              <w:t>时间</w:t>
            </w:r>
          </w:p>
        </w:tc>
      </w:tr>
      <w:tr w:rsidR="00747B74" w14:paraId="6170F252" w14:textId="77777777" w:rsidTr="00747B74">
        <w:tc>
          <w:tcPr>
            <w:tcW w:w="2765" w:type="dxa"/>
          </w:tcPr>
          <w:p w14:paraId="1C8C5306" w14:textId="77777777" w:rsidR="00747B74" w:rsidRDefault="00426A99" w:rsidP="003A265F">
            <w:proofErr w:type="spellStart"/>
            <w:r w:rsidRPr="00426A99">
              <w:t>Service</w:t>
            </w:r>
            <w:r>
              <w:t>_person</w:t>
            </w:r>
            <w:proofErr w:type="spellEnd"/>
          </w:p>
        </w:tc>
        <w:tc>
          <w:tcPr>
            <w:tcW w:w="2765" w:type="dxa"/>
          </w:tcPr>
          <w:p w14:paraId="4E59D2CA" w14:textId="77777777" w:rsidR="00426A99" w:rsidRDefault="00426A9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66F85F67" w14:textId="77777777" w:rsidR="00747B74" w:rsidRDefault="00426A99" w:rsidP="003A265F">
            <w:r>
              <w:rPr>
                <w:rFonts w:hint="eastAsia"/>
              </w:rPr>
              <w:t>服务</w:t>
            </w:r>
            <w:r>
              <w:t>人员数</w:t>
            </w:r>
          </w:p>
        </w:tc>
      </w:tr>
    </w:tbl>
    <w:p w14:paraId="450D0FF3" w14:textId="77777777" w:rsidR="00A05108" w:rsidRDefault="00A05108" w:rsidP="003A265F"/>
    <w:p w14:paraId="2129C727" w14:textId="77777777" w:rsidR="00180C69" w:rsidRDefault="00180C69" w:rsidP="003A265F"/>
    <w:p w14:paraId="5AC9EFE5" w14:textId="77777777" w:rsidR="00F774CC" w:rsidRDefault="00F774CC" w:rsidP="003A265F">
      <w:r>
        <w:rPr>
          <w:rFonts w:hint="eastAsia"/>
        </w:rPr>
        <w:lastRenderedPageBreak/>
        <w:t>寄养</w:t>
      </w:r>
      <w:r>
        <w:t>房间类型表</w:t>
      </w:r>
      <w:r w:rsidR="00362D89">
        <w:rPr>
          <w:rFonts w:hint="eastAsia"/>
        </w:rPr>
        <w:t>（</w:t>
      </w:r>
      <w:r w:rsidR="00362D89">
        <w:rPr>
          <w:rFonts w:hint="eastAsia"/>
        </w:rPr>
        <w:t>room</w:t>
      </w:r>
      <w:r w:rsidR="00362D89"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D89" w14:paraId="4D5471C2" w14:textId="77777777" w:rsidTr="00362D89">
        <w:tc>
          <w:tcPr>
            <w:tcW w:w="2765" w:type="dxa"/>
          </w:tcPr>
          <w:p w14:paraId="1004FE09" w14:textId="77777777" w:rsidR="00362D89" w:rsidRDefault="00362D89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A924A94" w14:textId="77777777" w:rsidR="00362D89" w:rsidRDefault="00362D8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4943E928" w14:textId="77777777" w:rsidR="00362D89" w:rsidRDefault="00362D89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362D89" w14:paraId="00BD7C11" w14:textId="77777777" w:rsidTr="00362D89">
        <w:tc>
          <w:tcPr>
            <w:tcW w:w="2765" w:type="dxa"/>
          </w:tcPr>
          <w:p w14:paraId="3B9CEB3B" w14:textId="77777777"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oom_name</w:t>
            </w:r>
            <w:proofErr w:type="spellEnd"/>
          </w:p>
        </w:tc>
        <w:tc>
          <w:tcPr>
            <w:tcW w:w="2765" w:type="dxa"/>
          </w:tcPr>
          <w:p w14:paraId="0DF9026A" w14:textId="77777777" w:rsidR="00362D89" w:rsidRDefault="00362D8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128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24DE5707" w14:textId="77777777" w:rsidR="00362D89" w:rsidRDefault="00362D89" w:rsidP="003A265F">
            <w:r>
              <w:rPr>
                <w:rFonts w:hint="eastAsia"/>
              </w:rPr>
              <w:t>房间</w:t>
            </w:r>
            <w:r>
              <w:t>名称</w:t>
            </w:r>
          </w:p>
        </w:tc>
      </w:tr>
      <w:tr w:rsidR="00EE39B6" w14:paraId="3276CA8A" w14:textId="77777777" w:rsidTr="00362D89">
        <w:tc>
          <w:tcPr>
            <w:tcW w:w="2765" w:type="dxa"/>
          </w:tcPr>
          <w:p w14:paraId="004D4776" w14:textId="77777777" w:rsidR="00EE39B6" w:rsidRDefault="00EE39B6" w:rsidP="003A26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765" w:type="dxa"/>
          </w:tcPr>
          <w:p w14:paraId="2FBB1E96" w14:textId="77777777" w:rsidR="00EE39B6" w:rsidRDefault="00EE39B6" w:rsidP="003A26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38911F9E" w14:textId="77777777" w:rsidR="00EE39B6" w:rsidRDefault="00EE39B6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房间价格</w:t>
            </w:r>
          </w:p>
        </w:tc>
      </w:tr>
      <w:tr w:rsidR="00B73774" w14:paraId="575152F9" w14:textId="77777777" w:rsidTr="00362D89">
        <w:tc>
          <w:tcPr>
            <w:tcW w:w="2765" w:type="dxa"/>
          </w:tcPr>
          <w:p w14:paraId="1244D751" w14:textId="77777777" w:rsidR="00B73774" w:rsidRDefault="00B73774" w:rsidP="003A265F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eixin_discount</w:t>
            </w:r>
            <w:proofErr w:type="spellEnd"/>
          </w:p>
        </w:tc>
        <w:tc>
          <w:tcPr>
            <w:tcW w:w="2765" w:type="dxa"/>
          </w:tcPr>
          <w:p w14:paraId="76050754" w14:textId="77777777" w:rsidR="00B73774" w:rsidRDefault="00B73774" w:rsidP="003A26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39F7179A" w14:textId="77777777" w:rsidR="00B73774" w:rsidRDefault="00B73774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微信折扣</w:t>
            </w:r>
          </w:p>
        </w:tc>
      </w:tr>
      <w:tr w:rsidR="00B73774" w14:paraId="790C03FA" w14:textId="77777777" w:rsidTr="00362D89">
        <w:tc>
          <w:tcPr>
            <w:tcW w:w="2765" w:type="dxa"/>
          </w:tcPr>
          <w:p w14:paraId="65E9071A" w14:textId="77777777" w:rsidR="00B73774" w:rsidRDefault="00B73774" w:rsidP="003A265F">
            <w:r>
              <w:rPr>
                <w:rFonts w:hint="eastAsia"/>
              </w:rPr>
              <w:t>30</w:t>
            </w:r>
            <w:r>
              <w:t>_discount</w:t>
            </w:r>
          </w:p>
        </w:tc>
        <w:tc>
          <w:tcPr>
            <w:tcW w:w="2765" w:type="dxa"/>
          </w:tcPr>
          <w:p w14:paraId="37C258D2" w14:textId="77777777" w:rsidR="00B73774" w:rsidRDefault="00B73774" w:rsidP="003A265F">
            <w:r>
              <w:t>Double</w:t>
            </w:r>
          </w:p>
        </w:tc>
        <w:tc>
          <w:tcPr>
            <w:tcW w:w="2766" w:type="dxa"/>
          </w:tcPr>
          <w:p w14:paraId="35D64B1A" w14:textId="77777777" w:rsidR="00B73774" w:rsidRDefault="00B73774" w:rsidP="003A265F">
            <w:pPr>
              <w:rPr>
                <w:rFonts w:hint="eastAsia"/>
              </w:rPr>
            </w:pPr>
            <w:r>
              <w:t>30</w:t>
            </w:r>
            <w:r>
              <w:rPr>
                <w:rFonts w:hint="eastAsia"/>
              </w:rPr>
              <w:t>天折扣</w:t>
            </w:r>
          </w:p>
        </w:tc>
      </w:tr>
      <w:tr w:rsidR="00B73774" w14:paraId="605B0B1E" w14:textId="77777777" w:rsidTr="00362D89">
        <w:tc>
          <w:tcPr>
            <w:tcW w:w="2765" w:type="dxa"/>
          </w:tcPr>
          <w:p w14:paraId="5D017E5C" w14:textId="77777777" w:rsidR="00B73774" w:rsidRDefault="00EE39B6" w:rsidP="003A265F">
            <w:r>
              <w:rPr>
                <w:rFonts w:hint="eastAsia"/>
              </w:rPr>
              <w:t>9</w:t>
            </w:r>
            <w:r w:rsidR="00B73774">
              <w:rPr>
                <w:rFonts w:hint="eastAsia"/>
              </w:rPr>
              <w:t>0</w:t>
            </w:r>
            <w:r w:rsidR="00B73774">
              <w:t>_discount</w:t>
            </w:r>
          </w:p>
        </w:tc>
        <w:tc>
          <w:tcPr>
            <w:tcW w:w="2765" w:type="dxa"/>
          </w:tcPr>
          <w:p w14:paraId="1D598908" w14:textId="77777777" w:rsidR="00B73774" w:rsidRDefault="00B73774" w:rsidP="003A265F">
            <w:r>
              <w:t>Double</w:t>
            </w:r>
          </w:p>
        </w:tc>
        <w:tc>
          <w:tcPr>
            <w:tcW w:w="2766" w:type="dxa"/>
          </w:tcPr>
          <w:p w14:paraId="0EEACA2E" w14:textId="77777777" w:rsidR="00B73774" w:rsidRDefault="00EE39B6" w:rsidP="003A265F">
            <w:pPr>
              <w:rPr>
                <w:rFonts w:hint="eastAsia"/>
              </w:rPr>
            </w:pPr>
            <w:r>
              <w:t>90</w:t>
            </w:r>
            <w:r>
              <w:rPr>
                <w:rFonts w:hint="eastAsia"/>
              </w:rPr>
              <w:t>天折扣</w:t>
            </w:r>
          </w:p>
        </w:tc>
      </w:tr>
      <w:tr w:rsidR="00EE39B6" w14:paraId="1D420148" w14:textId="77777777" w:rsidTr="00362D89">
        <w:tc>
          <w:tcPr>
            <w:tcW w:w="2765" w:type="dxa"/>
          </w:tcPr>
          <w:p w14:paraId="1FC677E2" w14:textId="77777777" w:rsidR="00EE39B6" w:rsidRDefault="00EE39B6" w:rsidP="003A265F">
            <w:r>
              <w:rPr>
                <w:rFonts w:hint="eastAsia"/>
              </w:rPr>
              <w:t>180</w:t>
            </w:r>
            <w:r>
              <w:t>_discount</w:t>
            </w:r>
          </w:p>
        </w:tc>
        <w:tc>
          <w:tcPr>
            <w:tcW w:w="2765" w:type="dxa"/>
          </w:tcPr>
          <w:p w14:paraId="1BF1E7DB" w14:textId="77777777" w:rsidR="00EE39B6" w:rsidRDefault="00EE39B6" w:rsidP="003A265F">
            <w:r>
              <w:t>Double</w:t>
            </w:r>
          </w:p>
        </w:tc>
        <w:tc>
          <w:tcPr>
            <w:tcW w:w="2766" w:type="dxa"/>
          </w:tcPr>
          <w:p w14:paraId="2A586C5D" w14:textId="77777777" w:rsidR="00EE39B6" w:rsidRDefault="00EE39B6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  <w:r>
              <w:rPr>
                <w:rFonts w:hint="eastAsia"/>
              </w:rPr>
              <w:t>天折扣</w:t>
            </w:r>
          </w:p>
        </w:tc>
      </w:tr>
      <w:tr w:rsidR="00362D89" w14:paraId="170D7AED" w14:textId="77777777" w:rsidTr="00362D89">
        <w:tc>
          <w:tcPr>
            <w:tcW w:w="2765" w:type="dxa"/>
          </w:tcPr>
          <w:p w14:paraId="0837E44D" w14:textId="77777777" w:rsidR="00362D89" w:rsidRDefault="00362D89" w:rsidP="003A265F">
            <w:proofErr w:type="spellStart"/>
            <w:r>
              <w:t>R</w:t>
            </w:r>
            <w:r>
              <w:rPr>
                <w:rFonts w:hint="eastAsia"/>
              </w:rPr>
              <w:t>oom_num</w:t>
            </w:r>
            <w:proofErr w:type="spellEnd"/>
          </w:p>
        </w:tc>
        <w:tc>
          <w:tcPr>
            <w:tcW w:w="2765" w:type="dxa"/>
          </w:tcPr>
          <w:p w14:paraId="633E19D7" w14:textId="77777777" w:rsidR="00362D89" w:rsidRDefault="00362D89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60722BF7" w14:textId="77777777" w:rsidR="00B73774" w:rsidRDefault="00362D8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房间</w:t>
            </w:r>
            <w:r>
              <w:t>个数</w:t>
            </w:r>
          </w:p>
        </w:tc>
      </w:tr>
    </w:tbl>
    <w:p w14:paraId="7B31818E" w14:textId="77777777" w:rsidR="00F774CC" w:rsidRDefault="00F774CC" w:rsidP="003A265F"/>
    <w:p w14:paraId="35440BEA" w14:textId="77777777" w:rsidR="00783769" w:rsidRDefault="00783769" w:rsidP="003A265F">
      <w:r>
        <w:rPr>
          <w:rFonts w:hint="eastAsia"/>
        </w:rPr>
        <w:t>地址</w:t>
      </w:r>
      <w:r>
        <w:t>表</w:t>
      </w:r>
      <w:r>
        <w:rPr>
          <w:rFonts w:hint="eastAsia"/>
        </w:rPr>
        <w:t>(</w:t>
      </w:r>
      <w:r>
        <w:t>address</w:t>
      </w:r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3769" w14:paraId="60B89F4E" w14:textId="77777777" w:rsidTr="00783769">
        <w:tc>
          <w:tcPr>
            <w:tcW w:w="2765" w:type="dxa"/>
          </w:tcPr>
          <w:p w14:paraId="0E89D612" w14:textId="51628356" w:rsidR="00783769" w:rsidRDefault="00096013" w:rsidP="003A265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8E61DA5" w14:textId="07ADD45E" w:rsidR="00783769" w:rsidRDefault="00096013" w:rsidP="003A265F">
            <w:pPr>
              <w:rPr>
                <w:rFonts w:hint="eastAsia"/>
              </w:r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0F0C2A1F" w14:textId="77777777" w:rsidR="00783769" w:rsidRDefault="00783769" w:rsidP="003A265F">
            <w:r>
              <w:rPr>
                <w:rFonts w:hint="eastAsia"/>
              </w:rPr>
              <w:t>唯一标示</w:t>
            </w:r>
          </w:p>
        </w:tc>
      </w:tr>
      <w:tr w:rsidR="00783769" w14:paraId="5FBFFF95" w14:textId="77777777" w:rsidTr="00783769">
        <w:tc>
          <w:tcPr>
            <w:tcW w:w="2765" w:type="dxa"/>
          </w:tcPr>
          <w:p w14:paraId="25C46E72" w14:textId="77777777" w:rsidR="00783769" w:rsidRDefault="00783769" w:rsidP="003A26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BCDCF98" w14:textId="77777777" w:rsidR="00783769" w:rsidRDefault="00783769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21A205AA" w14:textId="77777777" w:rsidR="00783769" w:rsidRDefault="00783769" w:rsidP="003A265F">
            <w:r>
              <w:rPr>
                <w:rFonts w:hint="eastAsia"/>
              </w:rPr>
              <w:t>地址</w:t>
            </w:r>
            <w:r>
              <w:t>名称</w:t>
            </w:r>
          </w:p>
        </w:tc>
      </w:tr>
      <w:tr w:rsidR="00783769" w14:paraId="082C2654" w14:textId="77777777" w:rsidTr="00783769">
        <w:tc>
          <w:tcPr>
            <w:tcW w:w="2765" w:type="dxa"/>
          </w:tcPr>
          <w:p w14:paraId="63BCD324" w14:textId="77777777" w:rsidR="00783769" w:rsidRDefault="00783769" w:rsidP="003A265F">
            <w:proofErr w:type="spellStart"/>
            <w:r>
              <w:t>P</w:t>
            </w:r>
            <w:r>
              <w:rPr>
                <w:rFonts w:hint="eastAsia"/>
              </w:rPr>
              <w:t>arent_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5DFCE803" w14:textId="77777777" w:rsidR="00783769" w:rsidRDefault="00783769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4A5DB66C" w14:textId="77777777" w:rsidR="00783769" w:rsidRDefault="00783769" w:rsidP="003A265F">
            <w:r>
              <w:rPr>
                <w:rFonts w:hint="eastAsia"/>
              </w:rPr>
              <w:t>父亲</w:t>
            </w:r>
            <w:r>
              <w:t>节点</w:t>
            </w:r>
          </w:p>
        </w:tc>
      </w:tr>
      <w:tr w:rsidR="00783769" w14:paraId="01B07086" w14:textId="77777777" w:rsidTr="00783769">
        <w:tc>
          <w:tcPr>
            <w:tcW w:w="2765" w:type="dxa"/>
          </w:tcPr>
          <w:p w14:paraId="20C716DF" w14:textId="77777777" w:rsidR="00783769" w:rsidRDefault="00783769" w:rsidP="003A265F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10C51EE3" w14:textId="77777777" w:rsidR="00783769" w:rsidRDefault="00783769" w:rsidP="003A265F">
            <w:proofErr w:type="gramStart"/>
            <w:r>
              <w:t>Char</w:t>
            </w:r>
            <w:r>
              <w:rPr>
                <w:rFonts w:hint="eastAsia"/>
              </w:rPr>
              <w:t>(</w:t>
            </w:r>
            <w:proofErr w:type="gramEnd"/>
            <w:r>
              <w:t>1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753EB4F1" w14:textId="77777777" w:rsidR="00783769" w:rsidRDefault="00783769" w:rsidP="003A265F">
            <w:r>
              <w:rPr>
                <w:rFonts w:hint="eastAsia"/>
              </w:rPr>
              <w:t>0</w:t>
            </w:r>
            <w:r>
              <w:t>-</w:t>
            </w:r>
            <w:r>
              <w:t>国家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省</w:t>
            </w:r>
            <w:r>
              <w:t xml:space="preserve"> 2-</w:t>
            </w:r>
            <w:r>
              <w:t>市</w:t>
            </w:r>
            <w:r>
              <w:rPr>
                <w:rFonts w:hint="eastAsia"/>
              </w:rPr>
              <w:t xml:space="preserve"> 3</w:t>
            </w:r>
            <w:r>
              <w:t>-</w:t>
            </w:r>
            <w:r>
              <w:t>区</w:t>
            </w:r>
          </w:p>
        </w:tc>
      </w:tr>
    </w:tbl>
    <w:p w14:paraId="68D9789A" w14:textId="77777777" w:rsidR="00783769" w:rsidRDefault="00783769" w:rsidP="003A265F"/>
    <w:p w14:paraId="79F4A76D" w14:textId="77777777" w:rsidR="00783769" w:rsidRDefault="00783769" w:rsidP="003A265F"/>
    <w:p w14:paraId="39C7FEA1" w14:textId="54D3C5A5" w:rsidR="00E96DDA" w:rsidRDefault="00E96DDA" w:rsidP="003A265F">
      <w:r>
        <w:rPr>
          <w:rFonts w:hint="eastAsia"/>
        </w:rPr>
        <w:t>宠物</w:t>
      </w:r>
      <w:r w:rsidR="00076B31">
        <w:rPr>
          <w:rFonts w:hint="eastAsia"/>
        </w:rPr>
        <w:t>种类</w:t>
      </w:r>
      <w:r>
        <w:rPr>
          <w:rFonts w:hint="eastAsia"/>
        </w:rPr>
        <w:t>(</w:t>
      </w:r>
      <w:proofErr w:type="spellStart"/>
      <w:r>
        <w:t>animals</w:t>
      </w:r>
      <w:r w:rsidR="004A6399">
        <w:t>_type</w:t>
      </w:r>
      <w:proofErr w:type="spellEnd"/>
      <w:r>
        <w:rPr>
          <w:rFonts w:hint="eastAsia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79E" w14:paraId="436FABD7" w14:textId="77777777" w:rsidTr="000F279E">
        <w:tc>
          <w:tcPr>
            <w:tcW w:w="2765" w:type="dxa"/>
          </w:tcPr>
          <w:p w14:paraId="48802E0B" w14:textId="77777777" w:rsidR="000F279E" w:rsidRDefault="000F279E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87347BD" w14:textId="77777777" w:rsidR="000F279E" w:rsidRDefault="000F279E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79942581" w14:textId="77777777" w:rsidR="000F279E" w:rsidRDefault="000F279E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8B03E3" w14:paraId="7D4BB6A1" w14:textId="77777777" w:rsidTr="000F279E">
        <w:tc>
          <w:tcPr>
            <w:tcW w:w="2765" w:type="dxa"/>
          </w:tcPr>
          <w:p w14:paraId="2E203930" w14:textId="77777777" w:rsidR="008B03E3" w:rsidRDefault="008B03E3" w:rsidP="00D501CD">
            <w:proofErr w:type="spellStart"/>
            <w:r>
              <w:t>T</w:t>
            </w:r>
            <w:r>
              <w:rPr>
                <w:rFonts w:hint="eastAsia"/>
              </w:rPr>
              <w:t>ype_name</w:t>
            </w:r>
            <w:proofErr w:type="spellEnd"/>
          </w:p>
        </w:tc>
        <w:tc>
          <w:tcPr>
            <w:tcW w:w="2765" w:type="dxa"/>
          </w:tcPr>
          <w:p w14:paraId="253EB75D" w14:textId="77777777" w:rsidR="008B03E3" w:rsidRDefault="008B03E3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32)</w:t>
            </w:r>
          </w:p>
        </w:tc>
        <w:tc>
          <w:tcPr>
            <w:tcW w:w="2766" w:type="dxa"/>
          </w:tcPr>
          <w:p w14:paraId="720D24DA" w14:textId="77777777" w:rsidR="008B03E3" w:rsidRDefault="008B03E3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  <w:tr w:rsidR="000F279E" w14:paraId="024A3719" w14:textId="77777777" w:rsidTr="000F279E">
        <w:tc>
          <w:tcPr>
            <w:tcW w:w="2765" w:type="dxa"/>
          </w:tcPr>
          <w:p w14:paraId="5CAA2D02" w14:textId="77777777" w:rsidR="000F279E" w:rsidRPr="00913774" w:rsidRDefault="00913774" w:rsidP="003A265F">
            <w:proofErr w:type="spellStart"/>
            <w:r>
              <w:t>Expense</w:t>
            </w:r>
            <w:r>
              <w:rPr>
                <w:rFonts w:hint="eastAsia"/>
              </w:rPr>
              <w:t>_</w:t>
            </w:r>
            <w:r w:rsidRPr="00913774">
              <w:t>coefficient</w:t>
            </w:r>
            <w:proofErr w:type="spellEnd"/>
          </w:p>
        </w:tc>
        <w:tc>
          <w:tcPr>
            <w:tcW w:w="2765" w:type="dxa"/>
          </w:tcPr>
          <w:p w14:paraId="078D7C92" w14:textId="77777777" w:rsidR="000F279E" w:rsidRDefault="00913774" w:rsidP="003A265F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6" w:type="dxa"/>
          </w:tcPr>
          <w:p w14:paraId="59F0B485" w14:textId="77777777" w:rsidR="000F279E" w:rsidRDefault="00913774" w:rsidP="003A265F">
            <w:r>
              <w:rPr>
                <w:rFonts w:hint="eastAsia"/>
              </w:rPr>
              <w:t>费用系数</w:t>
            </w:r>
          </w:p>
        </w:tc>
      </w:tr>
    </w:tbl>
    <w:p w14:paraId="74307952" w14:textId="77777777" w:rsidR="00E96DDA" w:rsidRDefault="00E96DDA" w:rsidP="003A265F"/>
    <w:p w14:paraId="02AB2453" w14:textId="77777777" w:rsidR="00930F9B" w:rsidRDefault="00930F9B" w:rsidP="003A265F"/>
    <w:p w14:paraId="7A9D2CFC" w14:textId="79541E95" w:rsidR="002229D6" w:rsidRDefault="004C45DB" w:rsidP="003A265F">
      <w:r>
        <w:rPr>
          <w:rFonts w:hint="eastAsia"/>
        </w:rPr>
        <w:t>宠物</w:t>
      </w:r>
      <w:r>
        <w:t>品种</w:t>
      </w:r>
      <w:r w:rsidR="004A6399">
        <w:t>(animals)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5412" w14:paraId="58334FF0" w14:textId="77777777" w:rsidTr="00235412">
        <w:tc>
          <w:tcPr>
            <w:tcW w:w="2765" w:type="dxa"/>
          </w:tcPr>
          <w:p w14:paraId="7AD3BF86" w14:textId="77777777" w:rsidR="00235412" w:rsidRDefault="00235412" w:rsidP="003A26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86771E4" w14:textId="77777777" w:rsidR="00235412" w:rsidRDefault="00235412" w:rsidP="003A265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766" w:type="dxa"/>
          </w:tcPr>
          <w:p w14:paraId="2388F532" w14:textId="77777777" w:rsidR="00235412" w:rsidRDefault="00235412" w:rsidP="003A265F">
            <w:r>
              <w:rPr>
                <w:rFonts w:hint="eastAsia"/>
              </w:rPr>
              <w:t>唯一</w:t>
            </w:r>
            <w:r>
              <w:t>标示</w:t>
            </w:r>
          </w:p>
        </w:tc>
      </w:tr>
      <w:tr w:rsidR="00235412" w14:paraId="61A993DD" w14:textId="77777777" w:rsidTr="00235412">
        <w:tc>
          <w:tcPr>
            <w:tcW w:w="2765" w:type="dxa"/>
          </w:tcPr>
          <w:p w14:paraId="438E7CAF" w14:textId="77777777" w:rsidR="00235412" w:rsidRDefault="00235412" w:rsidP="003A265F">
            <w:proofErr w:type="spellStart"/>
            <w:r>
              <w:t>A</w:t>
            </w:r>
            <w:r>
              <w:rPr>
                <w:rFonts w:hint="eastAsia"/>
              </w:rPr>
              <w:t>nimal_name</w:t>
            </w:r>
            <w:proofErr w:type="spellEnd"/>
          </w:p>
        </w:tc>
        <w:tc>
          <w:tcPr>
            <w:tcW w:w="2765" w:type="dxa"/>
          </w:tcPr>
          <w:p w14:paraId="4C521EE3" w14:textId="77777777" w:rsidR="00235412" w:rsidRDefault="00235412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128)</w:t>
            </w:r>
          </w:p>
        </w:tc>
        <w:tc>
          <w:tcPr>
            <w:tcW w:w="2766" w:type="dxa"/>
          </w:tcPr>
          <w:p w14:paraId="0577D817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名称</w:t>
            </w:r>
          </w:p>
        </w:tc>
      </w:tr>
      <w:tr w:rsidR="00235412" w14:paraId="45DEF884" w14:textId="77777777" w:rsidTr="00235412">
        <w:tc>
          <w:tcPr>
            <w:tcW w:w="2765" w:type="dxa"/>
          </w:tcPr>
          <w:p w14:paraId="419A7740" w14:textId="77777777" w:rsidR="00235412" w:rsidRDefault="00B040E0" w:rsidP="003A265F">
            <w:proofErr w:type="spellStart"/>
            <w:r>
              <w:t>Type_id</w:t>
            </w:r>
            <w:proofErr w:type="spellEnd"/>
          </w:p>
        </w:tc>
        <w:tc>
          <w:tcPr>
            <w:tcW w:w="2765" w:type="dxa"/>
          </w:tcPr>
          <w:p w14:paraId="5DDDB6A7" w14:textId="77777777" w:rsidR="00235412" w:rsidRDefault="00B040E0" w:rsidP="003A265F">
            <w:proofErr w:type="spellStart"/>
            <w:r>
              <w:t>Int</w:t>
            </w:r>
            <w:proofErr w:type="spellEnd"/>
          </w:p>
        </w:tc>
        <w:tc>
          <w:tcPr>
            <w:tcW w:w="2766" w:type="dxa"/>
          </w:tcPr>
          <w:p w14:paraId="1DB50DCB" w14:textId="77777777" w:rsidR="00235412" w:rsidRDefault="00B040E0" w:rsidP="003A265F">
            <w:r>
              <w:rPr>
                <w:rFonts w:hint="eastAsia"/>
              </w:rPr>
              <w:t>宠物</w:t>
            </w:r>
            <w:r>
              <w:t>类型</w:t>
            </w:r>
          </w:p>
        </w:tc>
      </w:tr>
    </w:tbl>
    <w:p w14:paraId="15F0BCA4" w14:textId="77777777" w:rsidR="004C45DB" w:rsidRDefault="004C45DB" w:rsidP="003A265F"/>
    <w:p w14:paraId="6B1F2506" w14:textId="382C73DE" w:rsidR="00D076D7" w:rsidRDefault="00D076D7" w:rsidP="003A265F">
      <w:pPr>
        <w:rPr>
          <w:rFonts w:hint="eastAsia"/>
        </w:rPr>
      </w:pPr>
      <w:r>
        <w:rPr>
          <w:rFonts w:hint="eastAsia"/>
        </w:rPr>
        <w:t>订单表（</w:t>
      </w:r>
      <w:r>
        <w:rPr>
          <w:rFonts w:hint="eastAsia"/>
        </w:rPr>
        <w:t>order</w:t>
      </w:r>
      <w:r>
        <w:rPr>
          <w:rFonts w:hint="eastAsia"/>
        </w:rPr>
        <w:t>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076D7" w14:paraId="63C6B893" w14:textId="77777777" w:rsidTr="00D076D7">
        <w:tc>
          <w:tcPr>
            <w:tcW w:w="2840" w:type="dxa"/>
          </w:tcPr>
          <w:p w14:paraId="11696132" w14:textId="5A15E783" w:rsidR="00D076D7" w:rsidRDefault="00D076D7" w:rsidP="003A265F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rder_id</w:t>
            </w:r>
            <w:proofErr w:type="spellEnd"/>
          </w:p>
        </w:tc>
        <w:tc>
          <w:tcPr>
            <w:tcW w:w="2841" w:type="dxa"/>
          </w:tcPr>
          <w:p w14:paraId="12C2880B" w14:textId="09B37494" w:rsidR="00D076D7" w:rsidRDefault="00D076D7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841" w:type="dxa"/>
          </w:tcPr>
          <w:p w14:paraId="4BE9CF68" w14:textId="6FF6F41F" w:rsidR="00D076D7" w:rsidRDefault="00D076D7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唯一标示</w:t>
            </w:r>
          </w:p>
        </w:tc>
      </w:tr>
      <w:tr w:rsidR="00D076D7" w14:paraId="22638AB3" w14:textId="77777777" w:rsidTr="00D076D7">
        <w:tc>
          <w:tcPr>
            <w:tcW w:w="2840" w:type="dxa"/>
          </w:tcPr>
          <w:p w14:paraId="59A3B98A" w14:textId="60F1876A" w:rsidR="00D076D7" w:rsidRDefault="00D076D7" w:rsidP="003A265F">
            <w:proofErr w:type="spellStart"/>
            <w:r>
              <w:t>Account_id</w:t>
            </w:r>
            <w:proofErr w:type="spellEnd"/>
          </w:p>
        </w:tc>
        <w:tc>
          <w:tcPr>
            <w:tcW w:w="2841" w:type="dxa"/>
          </w:tcPr>
          <w:p w14:paraId="7911D0AD" w14:textId="2036A056" w:rsidR="00D076D7" w:rsidRDefault="00D076D7" w:rsidP="003A265F">
            <w:proofErr w:type="spellStart"/>
            <w:r>
              <w:t>Bigint</w:t>
            </w:r>
            <w:proofErr w:type="spellEnd"/>
          </w:p>
        </w:tc>
        <w:tc>
          <w:tcPr>
            <w:tcW w:w="2841" w:type="dxa"/>
          </w:tcPr>
          <w:p w14:paraId="3B7F6C1E" w14:textId="4150A4C5" w:rsidR="00D076D7" w:rsidRDefault="00D076D7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下单用户</w:t>
            </w:r>
          </w:p>
        </w:tc>
      </w:tr>
      <w:tr w:rsidR="00D076D7" w14:paraId="7A680C8D" w14:textId="77777777" w:rsidTr="00D076D7">
        <w:tc>
          <w:tcPr>
            <w:tcW w:w="2840" w:type="dxa"/>
          </w:tcPr>
          <w:p w14:paraId="5FCCB9A9" w14:textId="237001CA" w:rsidR="00D076D7" w:rsidRDefault="00D076D7" w:rsidP="003A265F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rder_type</w:t>
            </w:r>
            <w:proofErr w:type="spellEnd"/>
          </w:p>
        </w:tc>
        <w:tc>
          <w:tcPr>
            <w:tcW w:w="2841" w:type="dxa"/>
          </w:tcPr>
          <w:p w14:paraId="4BFB70EB" w14:textId="4AA8E12C" w:rsidR="00D076D7" w:rsidRDefault="00D076D7" w:rsidP="003A265F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2841" w:type="dxa"/>
          </w:tcPr>
          <w:p w14:paraId="0827D020" w14:textId="09CE6B34" w:rsidR="00D076D7" w:rsidRDefault="00D076D7" w:rsidP="003A265F">
            <w:pPr>
              <w:rPr>
                <w:rFonts w:hint="eastAsia"/>
              </w:rPr>
            </w:pPr>
            <w:r>
              <w:t>0-</w:t>
            </w:r>
            <w:r>
              <w:rPr>
                <w:rFonts w:hint="eastAsia"/>
              </w:rPr>
              <w:t>寄养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美容</w:t>
            </w:r>
          </w:p>
        </w:tc>
      </w:tr>
      <w:tr w:rsidR="00D076D7" w14:paraId="6C3F7E60" w14:textId="77777777" w:rsidTr="00D076D7">
        <w:tc>
          <w:tcPr>
            <w:tcW w:w="2840" w:type="dxa"/>
          </w:tcPr>
          <w:p w14:paraId="04B66E85" w14:textId="426C4A35" w:rsidR="00D076D7" w:rsidRDefault="004A6399" w:rsidP="003A265F">
            <w:pPr>
              <w:rPr>
                <w:rFonts w:hint="eastAsia"/>
              </w:rPr>
            </w:pPr>
            <w:proofErr w:type="spellStart"/>
            <w:r>
              <w:t>O</w:t>
            </w:r>
            <w:r>
              <w:rPr>
                <w:rFonts w:hint="eastAsia"/>
              </w:rPr>
              <w:t>rder_type_id</w:t>
            </w:r>
            <w:proofErr w:type="spellEnd"/>
          </w:p>
        </w:tc>
        <w:tc>
          <w:tcPr>
            <w:tcW w:w="2841" w:type="dxa"/>
          </w:tcPr>
          <w:p w14:paraId="65BA8A01" w14:textId="18A965B6" w:rsidR="00D076D7" w:rsidRDefault="004A6399" w:rsidP="003A265F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14:paraId="404D3037" w14:textId="694DEE16" w:rsidR="00D076D7" w:rsidRDefault="004A639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下单类型</w:t>
            </w:r>
            <w:r>
              <w:rPr>
                <w:rFonts w:hint="eastAsia"/>
              </w:rPr>
              <w:t>id</w:t>
            </w:r>
          </w:p>
        </w:tc>
      </w:tr>
      <w:tr w:rsidR="00D076D7" w14:paraId="5FEDAEA6" w14:textId="77777777" w:rsidTr="00D076D7">
        <w:tc>
          <w:tcPr>
            <w:tcW w:w="2840" w:type="dxa"/>
          </w:tcPr>
          <w:p w14:paraId="5AE02541" w14:textId="41863609" w:rsidR="00D076D7" w:rsidRDefault="004A6399" w:rsidP="003A265F">
            <w:proofErr w:type="spellStart"/>
            <w:r>
              <w:t>A</w:t>
            </w:r>
            <w:r>
              <w:rPr>
                <w:rFonts w:hint="eastAsia"/>
              </w:rPr>
              <w:t>nimals</w:t>
            </w:r>
            <w:r>
              <w:t>_id</w:t>
            </w:r>
            <w:proofErr w:type="spellEnd"/>
          </w:p>
        </w:tc>
        <w:tc>
          <w:tcPr>
            <w:tcW w:w="2841" w:type="dxa"/>
          </w:tcPr>
          <w:p w14:paraId="64021C88" w14:textId="5DCBAF7C" w:rsidR="004A6399" w:rsidRDefault="004A6399" w:rsidP="003A265F">
            <w:proofErr w:type="spellStart"/>
            <w:r>
              <w:t>Int</w:t>
            </w:r>
            <w:proofErr w:type="spellEnd"/>
          </w:p>
        </w:tc>
        <w:tc>
          <w:tcPr>
            <w:tcW w:w="2841" w:type="dxa"/>
          </w:tcPr>
          <w:p w14:paraId="400D7927" w14:textId="39D027D0" w:rsidR="00D076D7" w:rsidRDefault="004A6399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宠物品种</w:t>
            </w:r>
          </w:p>
        </w:tc>
      </w:tr>
      <w:tr w:rsidR="00D076D7" w14:paraId="44E144F8" w14:textId="77777777" w:rsidTr="00D076D7">
        <w:tc>
          <w:tcPr>
            <w:tcW w:w="2840" w:type="dxa"/>
          </w:tcPr>
          <w:p w14:paraId="3C51FC35" w14:textId="2977D9A6" w:rsidR="00D076D7" w:rsidRDefault="00096013" w:rsidP="003A265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2841" w:type="dxa"/>
          </w:tcPr>
          <w:p w14:paraId="3045584B" w14:textId="0C6062E5" w:rsidR="00D076D7" w:rsidRDefault="00096013" w:rsidP="003A265F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841" w:type="dxa"/>
          </w:tcPr>
          <w:p w14:paraId="6F590352" w14:textId="733BBEE7" w:rsidR="00D076D7" w:rsidRDefault="00096013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  <w:tr w:rsidR="00D076D7" w14:paraId="4D6C5C43" w14:textId="77777777" w:rsidTr="00D076D7">
        <w:tc>
          <w:tcPr>
            <w:tcW w:w="2840" w:type="dxa"/>
          </w:tcPr>
          <w:p w14:paraId="111FB264" w14:textId="1C221FC1" w:rsidR="00D076D7" w:rsidRDefault="00096013" w:rsidP="003A265F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2841" w:type="dxa"/>
          </w:tcPr>
          <w:p w14:paraId="080B6712" w14:textId="43E78507" w:rsidR="00D076D7" w:rsidRDefault="00096013" w:rsidP="003A265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841" w:type="dxa"/>
          </w:tcPr>
          <w:p w14:paraId="387DCE9E" w14:textId="79894DA8" w:rsidR="00D076D7" w:rsidRDefault="00096013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096013" w14:paraId="6ACA4057" w14:textId="77777777" w:rsidTr="00096013">
        <w:tc>
          <w:tcPr>
            <w:tcW w:w="2840" w:type="dxa"/>
          </w:tcPr>
          <w:p w14:paraId="5C47C101" w14:textId="7D423273" w:rsidR="00096013" w:rsidRDefault="00096013" w:rsidP="00096013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rea</w:t>
            </w:r>
          </w:p>
        </w:tc>
        <w:tc>
          <w:tcPr>
            <w:tcW w:w="2841" w:type="dxa"/>
          </w:tcPr>
          <w:p w14:paraId="47C43CF9" w14:textId="4D95E4DC" w:rsidR="00096013" w:rsidRDefault="00096013" w:rsidP="00096013">
            <w:pPr>
              <w:rPr>
                <w:rFonts w:hint="eastAsia"/>
              </w:rPr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32)</w:t>
            </w:r>
          </w:p>
        </w:tc>
        <w:tc>
          <w:tcPr>
            <w:tcW w:w="2841" w:type="dxa"/>
          </w:tcPr>
          <w:p w14:paraId="4E63EEBA" w14:textId="7AF8178E" w:rsidR="00096013" w:rsidRDefault="00096013" w:rsidP="00096013">
            <w:pPr>
              <w:rPr>
                <w:rFonts w:hint="eastAsia"/>
              </w:rPr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096013" w14:paraId="7C1943AE" w14:textId="77777777" w:rsidTr="00096013">
        <w:tc>
          <w:tcPr>
            <w:tcW w:w="2840" w:type="dxa"/>
          </w:tcPr>
          <w:p w14:paraId="6C134396" w14:textId="2A13FB2C" w:rsidR="00096013" w:rsidRDefault="00096013" w:rsidP="0009601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841" w:type="dxa"/>
          </w:tcPr>
          <w:p w14:paraId="3A14C69B" w14:textId="55F9F7B5" w:rsidR="00096013" w:rsidRDefault="00096013" w:rsidP="00096013">
            <w:proofErr w:type="gramStart"/>
            <w:r>
              <w:t>C</w:t>
            </w:r>
            <w:r>
              <w:rPr>
                <w:rFonts w:hint="eastAsia"/>
              </w:rPr>
              <w:t>har</w:t>
            </w:r>
            <w:r>
              <w:t>(</w:t>
            </w:r>
            <w:proofErr w:type="gramEnd"/>
            <w:r>
              <w:t>1)</w:t>
            </w:r>
          </w:p>
        </w:tc>
        <w:tc>
          <w:tcPr>
            <w:tcW w:w="2841" w:type="dxa"/>
          </w:tcPr>
          <w:p w14:paraId="4A13FE8D" w14:textId="731A8C80" w:rsidR="00096013" w:rsidRDefault="00096013" w:rsidP="00096013">
            <w:pPr>
              <w:rPr>
                <w:rFonts w:hint="eastAsia"/>
              </w:rPr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初始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已取消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已审核</w:t>
            </w:r>
            <w:r>
              <w:rPr>
                <w:rFonts w:hint="eastAsia"/>
              </w:rPr>
              <w:t xml:space="preserve"> 4-</w:t>
            </w:r>
            <w:r>
              <w:rPr>
                <w:rFonts w:hint="eastAsia"/>
              </w:rPr>
              <w:t>置无效</w:t>
            </w:r>
            <w:r>
              <w:rPr>
                <w:rFonts w:hint="eastAsia"/>
              </w:rPr>
              <w:t xml:space="preserve"> 5</w:t>
            </w:r>
            <w:r>
              <w:t>-</w:t>
            </w:r>
            <w:r>
              <w:rPr>
                <w:rFonts w:hint="eastAsia"/>
              </w:rPr>
              <w:t>待转发</w:t>
            </w:r>
            <w:r>
              <w:rPr>
                <w:rFonts w:hint="eastAsia"/>
              </w:rPr>
              <w:t xml:space="preserve"> 6-</w:t>
            </w:r>
            <w:r>
              <w:rPr>
                <w:rFonts w:hint="eastAsia"/>
              </w:rPr>
              <w:t>已转发</w:t>
            </w:r>
            <w:r>
              <w:rPr>
                <w:rFonts w:hint="eastAsia"/>
              </w:rPr>
              <w:t xml:space="preserve"> 7-</w:t>
            </w:r>
            <w:r>
              <w:rPr>
                <w:rFonts w:hint="eastAsia"/>
              </w:rPr>
              <w:t>已完成</w:t>
            </w:r>
          </w:p>
        </w:tc>
      </w:tr>
      <w:tr w:rsidR="002943A1" w14:paraId="7EBB33BB" w14:textId="77777777" w:rsidTr="00096013">
        <w:tc>
          <w:tcPr>
            <w:tcW w:w="2840" w:type="dxa"/>
          </w:tcPr>
          <w:p w14:paraId="6191C9C5" w14:textId="6618D15C" w:rsidR="002943A1" w:rsidRDefault="002943A1" w:rsidP="00096013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_time</w:t>
            </w:r>
            <w:proofErr w:type="spellEnd"/>
          </w:p>
        </w:tc>
        <w:tc>
          <w:tcPr>
            <w:tcW w:w="2841" w:type="dxa"/>
          </w:tcPr>
          <w:p w14:paraId="30F6847A" w14:textId="1DEE1403" w:rsidR="002943A1" w:rsidRDefault="002943A1" w:rsidP="00096013">
            <w:r>
              <w:t>Timestamp</w:t>
            </w:r>
          </w:p>
        </w:tc>
        <w:tc>
          <w:tcPr>
            <w:tcW w:w="2841" w:type="dxa"/>
          </w:tcPr>
          <w:p w14:paraId="7C450419" w14:textId="181E9639" w:rsidR="002943A1" w:rsidRDefault="002943A1" w:rsidP="00096013">
            <w:pPr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</w:tr>
      <w:tr w:rsidR="002943A1" w14:paraId="23E0B5E0" w14:textId="77777777" w:rsidTr="00096013">
        <w:tc>
          <w:tcPr>
            <w:tcW w:w="2840" w:type="dxa"/>
          </w:tcPr>
          <w:p w14:paraId="164686A4" w14:textId="01390279" w:rsidR="002943A1" w:rsidRDefault="002943A1" w:rsidP="00096013">
            <w:proofErr w:type="spellStart"/>
            <w:r>
              <w:t>U</w:t>
            </w:r>
            <w:r>
              <w:rPr>
                <w:rFonts w:hint="eastAsia"/>
              </w:rPr>
              <w:t>pdate</w:t>
            </w:r>
            <w:r>
              <w:t>_at</w:t>
            </w:r>
            <w:proofErr w:type="spellEnd"/>
          </w:p>
        </w:tc>
        <w:tc>
          <w:tcPr>
            <w:tcW w:w="2841" w:type="dxa"/>
          </w:tcPr>
          <w:p w14:paraId="2AA80371" w14:textId="138CC582" w:rsidR="002943A1" w:rsidRDefault="002943A1" w:rsidP="0009601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841" w:type="dxa"/>
          </w:tcPr>
          <w:p w14:paraId="0A98D2EE" w14:textId="10E7DA67" w:rsidR="002943A1" w:rsidRDefault="002943A1" w:rsidP="00096013">
            <w:pPr>
              <w:rPr>
                <w:rFonts w:hint="eastAsia"/>
              </w:rPr>
            </w:pPr>
            <w:r>
              <w:rPr>
                <w:rFonts w:hint="eastAsia"/>
              </w:rPr>
              <w:t>纪录更新时间</w:t>
            </w:r>
            <w:bookmarkStart w:id="0" w:name="_GoBack"/>
            <w:bookmarkEnd w:id="0"/>
          </w:p>
        </w:tc>
      </w:tr>
      <w:tr w:rsidR="00096013" w14:paraId="1A669870" w14:textId="77777777" w:rsidTr="00096013">
        <w:tc>
          <w:tcPr>
            <w:tcW w:w="2840" w:type="dxa"/>
          </w:tcPr>
          <w:p w14:paraId="70466FF5" w14:textId="1BDF118D" w:rsidR="00096013" w:rsidRDefault="00B17A6A" w:rsidP="00096013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tart_date</w:t>
            </w:r>
            <w:proofErr w:type="spellEnd"/>
          </w:p>
        </w:tc>
        <w:tc>
          <w:tcPr>
            <w:tcW w:w="2841" w:type="dxa"/>
          </w:tcPr>
          <w:p w14:paraId="5941ECAF" w14:textId="67C8B336" w:rsidR="00096013" w:rsidRDefault="00B17A6A" w:rsidP="0009601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841" w:type="dxa"/>
          </w:tcPr>
          <w:p w14:paraId="5121D7F4" w14:textId="6E195BF5" w:rsidR="00096013" w:rsidRDefault="00B17A6A" w:rsidP="00096013">
            <w:pPr>
              <w:rPr>
                <w:rFonts w:hint="eastAsia"/>
              </w:rPr>
            </w:pPr>
            <w:r>
              <w:rPr>
                <w:rFonts w:hint="eastAsia"/>
              </w:rPr>
              <w:t>服务开始时间</w:t>
            </w:r>
          </w:p>
        </w:tc>
      </w:tr>
      <w:tr w:rsidR="00096013" w14:paraId="691A24B0" w14:textId="77777777" w:rsidTr="00D076D7">
        <w:tc>
          <w:tcPr>
            <w:tcW w:w="2840" w:type="dxa"/>
          </w:tcPr>
          <w:p w14:paraId="0872629C" w14:textId="45A047B0" w:rsidR="00096013" w:rsidRDefault="00B17A6A" w:rsidP="003A265F">
            <w:pPr>
              <w:rPr>
                <w:rFonts w:hint="eastAsia"/>
              </w:rPr>
            </w:pPr>
            <w:proofErr w:type="spellStart"/>
            <w:r>
              <w:lastRenderedPageBreak/>
              <w:t>E</w:t>
            </w:r>
            <w:r>
              <w:rPr>
                <w:rFonts w:hint="eastAsia"/>
              </w:rPr>
              <w:t>nd_date</w:t>
            </w:r>
            <w:proofErr w:type="spellEnd"/>
          </w:p>
        </w:tc>
        <w:tc>
          <w:tcPr>
            <w:tcW w:w="2841" w:type="dxa"/>
          </w:tcPr>
          <w:p w14:paraId="273DA8AE" w14:textId="4FF499DE" w:rsidR="00096013" w:rsidRDefault="00B17A6A" w:rsidP="003A265F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841" w:type="dxa"/>
          </w:tcPr>
          <w:p w14:paraId="037CE2EC" w14:textId="7E4F56CE" w:rsidR="00096013" w:rsidRDefault="00B17A6A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服务结束时间</w:t>
            </w:r>
          </w:p>
        </w:tc>
      </w:tr>
      <w:tr w:rsidR="00096013" w14:paraId="6AD5003B" w14:textId="77777777" w:rsidTr="00D076D7">
        <w:tc>
          <w:tcPr>
            <w:tcW w:w="2840" w:type="dxa"/>
          </w:tcPr>
          <w:p w14:paraId="6EA19D09" w14:textId="295C32EE" w:rsidR="00096013" w:rsidRDefault="00B17A6A" w:rsidP="003A265F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ay</w:t>
            </w:r>
          </w:p>
        </w:tc>
        <w:tc>
          <w:tcPr>
            <w:tcW w:w="2841" w:type="dxa"/>
          </w:tcPr>
          <w:p w14:paraId="4912434D" w14:textId="02340884" w:rsidR="00096013" w:rsidRDefault="00B17A6A" w:rsidP="003A265F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14:paraId="5CACC380" w14:textId="329B8B7A" w:rsidR="00096013" w:rsidRDefault="00B17A6A" w:rsidP="003A265F">
            <w:pPr>
              <w:rPr>
                <w:rFonts w:hint="eastAsia"/>
              </w:rPr>
            </w:pPr>
            <w:r>
              <w:rPr>
                <w:rFonts w:hint="eastAsia"/>
              </w:rPr>
              <w:t>服务天数（不满一天作一天）</w:t>
            </w:r>
          </w:p>
        </w:tc>
      </w:tr>
    </w:tbl>
    <w:p w14:paraId="1C65CD37" w14:textId="77777777" w:rsidR="00D076D7" w:rsidRPr="003A265F" w:rsidRDefault="00D076D7" w:rsidP="003A265F">
      <w:pPr>
        <w:rPr>
          <w:rFonts w:hint="eastAsia"/>
        </w:rPr>
      </w:pPr>
    </w:p>
    <w:sectPr w:rsidR="00D076D7" w:rsidRPr="003A2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73DA"/>
    <w:multiLevelType w:val="hybridMultilevel"/>
    <w:tmpl w:val="8990C1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776E8F"/>
    <w:multiLevelType w:val="hybridMultilevel"/>
    <w:tmpl w:val="CD04BB4C"/>
    <w:lvl w:ilvl="0" w:tplc="58F671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3416B4"/>
    <w:multiLevelType w:val="hybridMultilevel"/>
    <w:tmpl w:val="707C9D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04488A"/>
    <w:multiLevelType w:val="hybridMultilevel"/>
    <w:tmpl w:val="3CDC2A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30"/>
    <w:rsid w:val="00042380"/>
    <w:rsid w:val="00076B31"/>
    <w:rsid w:val="00096013"/>
    <w:rsid w:val="000C3C08"/>
    <w:rsid w:val="000F279E"/>
    <w:rsid w:val="001416D8"/>
    <w:rsid w:val="00180C69"/>
    <w:rsid w:val="001B3FF1"/>
    <w:rsid w:val="002229D6"/>
    <w:rsid w:val="002239D8"/>
    <w:rsid w:val="002242B5"/>
    <w:rsid w:val="00235412"/>
    <w:rsid w:val="002943A1"/>
    <w:rsid w:val="00362D89"/>
    <w:rsid w:val="003A265F"/>
    <w:rsid w:val="003B45D5"/>
    <w:rsid w:val="003C02BD"/>
    <w:rsid w:val="00426A99"/>
    <w:rsid w:val="004A6399"/>
    <w:rsid w:val="004C45DB"/>
    <w:rsid w:val="004F4521"/>
    <w:rsid w:val="005D05E3"/>
    <w:rsid w:val="0073206E"/>
    <w:rsid w:val="00735135"/>
    <w:rsid w:val="00747B74"/>
    <w:rsid w:val="0076599C"/>
    <w:rsid w:val="00783769"/>
    <w:rsid w:val="00806B9C"/>
    <w:rsid w:val="008B03E3"/>
    <w:rsid w:val="00913774"/>
    <w:rsid w:val="00930F9B"/>
    <w:rsid w:val="00A05108"/>
    <w:rsid w:val="00B040E0"/>
    <w:rsid w:val="00B17A6A"/>
    <w:rsid w:val="00B73774"/>
    <w:rsid w:val="00B843B3"/>
    <w:rsid w:val="00BD63F4"/>
    <w:rsid w:val="00C9265D"/>
    <w:rsid w:val="00D076D7"/>
    <w:rsid w:val="00D501CD"/>
    <w:rsid w:val="00D8298F"/>
    <w:rsid w:val="00DD6271"/>
    <w:rsid w:val="00E01F69"/>
    <w:rsid w:val="00E6052B"/>
    <w:rsid w:val="00E96DDA"/>
    <w:rsid w:val="00EA3CF6"/>
    <w:rsid w:val="00EE39B6"/>
    <w:rsid w:val="00F76C30"/>
    <w:rsid w:val="00F774CC"/>
    <w:rsid w:val="00F84308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EA0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5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2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3513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7351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59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6599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6599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List Paragraph"/>
    <w:basedOn w:val="a"/>
    <w:uiPriority w:val="34"/>
    <w:qFormat/>
    <w:rsid w:val="003A265F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A265F"/>
    <w:rPr>
      <w:b/>
      <w:bCs/>
      <w:sz w:val="32"/>
      <w:szCs w:val="32"/>
    </w:rPr>
  </w:style>
  <w:style w:type="table" w:styleId="a4">
    <w:name w:val="Table Grid"/>
    <w:basedOn w:val="a1"/>
    <w:uiPriority w:val="39"/>
    <w:rsid w:val="002242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0C1F3-0A19-634F-9286-FB5AB9CA2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236</Words>
  <Characters>1350</Characters>
  <Application>Microsoft Macintosh Word</Application>
  <DocSecurity>0</DocSecurity>
  <Lines>11</Lines>
  <Paragraphs>3</Paragraphs>
  <ScaleCrop>false</ScaleCrop>
  <Company>sogou.com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LaoZhiYi(用户平台事业部)</dc:creator>
  <cp:keywords/>
  <dc:description/>
  <cp:lastModifiedBy>clement lau</cp:lastModifiedBy>
  <cp:revision>60</cp:revision>
  <dcterms:created xsi:type="dcterms:W3CDTF">2015-08-26T07:20:00Z</dcterms:created>
  <dcterms:modified xsi:type="dcterms:W3CDTF">2015-08-26T15:01:00Z</dcterms:modified>
</cp:coreProperties>
</file>