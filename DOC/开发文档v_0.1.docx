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15048" w14:textId="77777777"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14:paraId="6CF191D3" w14:textId="77777777"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14:paraId="0A744A49" w14:textId="77777777"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14:paraId="60124F25" w14:textId="77777777" w:rsidTr="00E01F69">
        <w:tc>
          <w:tcPr>
            <w:tcW w:w="2765" w:type="dxa"/>
          </w:tcPr>
          <w:p w14:paraId="2A528519" w14:textId="77777777" w:rsidR="00E01F69" w:rsidRDefault="00E01F69" w:rsidP="003A265F">
            <w:r>
              <w:t>id</w:t>
            </w:r>
          </w:p>
        </w:tc>
        <w:tc>
          <w:tcPr>
            <w:tcW w:w="2765" w:type="dxa"/>
          </w:tcPr>
          <w:p w14:paraId="3AC8DADC" w14:textId="77777777"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14:paraId="46810E67" w14:textId="77777777"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14:paraId="1BD2C140" w14:textId="77777777" w:rsidTr="00E01F69">
        <w:tc>
          <w:tcPr>
            <w:tcW w:w="2765" w:type="dxa"/>
          </w:tcPr>
          <w:p w14:paraId="39733474" w14:textId="77777777"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14:paraId="13B02334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7434C4B" w14:textId="77777777"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14:paraId="7FEB1E23" w14:textId="77777777" w:rsidTr="00E01F69">
        <w:tc>
          <w:tcPr>
            <w:tcW w:w="2765" w:type="dxa"/>
          </w:tcPr>
          <w:p w14:paraId="7F4C6C38" w14:textId="77777777"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31E0947C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FAD2181" w14:textId="77777777" w:rsidR="00E01F69" w:rsidRDefault="00E01F69" w:rsidP="003A265F"/>
        </w:tc>
      </w:tr>
      <w:tr w:rsidR="00E01F69" w14:paraId="1CF96CA0" w14:textId="77777777" w:rsidTr="00E01F69">
        <w:tc>
          <w:tcPr>
            <w:tcW w:w="2765" w:type="dxa"/>
          </w:tcPr>
          <w:p w14:paraId="79F02178" w14:textId="77777777"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0C40E312" w14:textId="77777777"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053E15D" w14:textId="77777777" w:rsidR="00E01F69" w:rsidRDefault="00E01F69" w:rsidP="003A265F"/>
        </w:tc>
      </w:tr>
      <w:tr w:rsidR="000C3C08" w14:paraId="5531AA48" w14:textId="77777777" w:rsidTr="00E01F69">
        <w:tc>
          <w:tcPr>
            <w:tcW w:w="2765" w:type="dxa"/>
          </w:tcPr>
          <w:p w14:paraId="27C906AD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6611D870" w14:textId="77777777"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14:paraId="55A9265D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14:paraId="5849B2F1" w14:textId="77777777" w:rsidTr="00E01F69">
        <w:tc>
          <w:tcPr>
            <w:tcW w:w="2765" w:type="dxa"/>
          </w:tcPr>
          <w:p w14:paraId="6D5E6698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14:paraId="5992B846" w14:textId="77777777" w:rsidR="00EA3DA9" w:rsidRDefault="00EA3DA9" w:rsidP="003A265F">
            <w:proofErr w:type="spellStart"/>
            <w:proofErr w:type="gramStart"/>
            <w:ins w:id="0" w:author="xiayun" w:date="2015-08-28T23:01:00Z">
              <w:r>
                <w:t>V</w:t>
              </w:r>
              <w:r>
                <w:rPr>
                  <w:rFonts w:hint="eastAsia"/>
                </w:rPr>
                <w:t>archar</w:t>
              </w:r>
            </w:ins>
            <w:proofErr w:type="spellEnd"/>
            <w:ins w:id="1" w:author="clement lau" w:date="2015-08-29T01:41:00Z">
              <w:r w:rsidR="00631AB1">
                <w:t>(</w:t>
              </w:r>
              <w:proofErr w:type="gramEnd"/>
              <w:r w:rsidR="00631AB1">
                <w:t>16)</w:t>
              </w:r>
            </w:ins>
          </w:p>
        </w:tc>
        <w:tc>
          <w:tcPr>
            <w:tcW w:w="2766" w:type="dxa"/>
          </w:tcPr>
          <w:p w14:paraId="6CB4345D" w14:textId="77777777"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14:paraId="3A8AC9ED" w14:textId="77777777" w:rsidTr="00E01F69">
        <w:tc>
          <w:tcPr>
            <w:tcW w:w="2765" w:type="dxa"/>
          </w:tcPr>
          <w:p w14:paraId="1E62BBC4" w14:textId="77777777"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14:paraId="4CCA1D7A" w14:textId="77777777" w:rsidR="00D3583B" w:rsidRDefault="00D3583B" w:rsidP="003A265F">
            <w:proofErr w:type="spellStart"/>
            <w:proofErr w:type="gramStart"/>
            <w:ins w:id="2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</w:t>
              </w:r>
              <w:proofErr w:type="gramEnd"/>
              <w:r>
                <w:rPr>
                  <w:rFonts w:hint="eastAsia"/>
                </w:rPr>
                <w:t>2)</w:t>
              </w:r>
            </w:ins>
          </w:p>
        </w:tc>
        <w:tc>
          <w:tcPr>
            <w:tcW w:w="2766" w:type="dxa"/>
          </w:tcPr>
          <w:p w14:paraId="00D9B1E8" w14:textId="77777777"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14:paraId="1B7B34B0" w14:textId="77777777" w:rsidTr="00E01F69">
        <w:tc>
          <w:tcPr>
            <w:tcW w:w="2765" w:type="dxa"/>
          </w:tcPr>
          <w:p w14:paraId="79716F39" w14:textId="77777777"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14:paraId="0FC4D91E" w14:textId="77777777"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0DCA0DAC" w14:textId="77777777"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14:paraId="239D3D06" w14:textId="77777777" w:rsidTr="00E01F69">
        <w:tc>
          <w:tcPr>
            <w:tcW w:w="2765" w:type="dxa"/>
          </w:tcPr>
          <w:p w14:paraId="60A0F610" w14:textId="77777777"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1A0CB183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  <w:bookmarkStart w:id="3" w:name="_GoBack"/>
            <w:bookmarkEnd w:id="3"/>
          </w:p>
        </w:tc>
        <w:tc>
          <w:tcPr>
            <w:tcW w:w="2766" w:type="dxa"/>
          </w:tcPr>
          <w:p w14:paraId="74029F11" w14:textId="77777777"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14:paraId="61FCA6E4" w14:textId="77777777" w:rsidTr="00E01F69">
        <w:tc>
          <w:tcPr>
            <w:tcW w:w="2765" w:type="dxa"/>
          </w:tcPr>
          <w:p w14:paraId="623ACDBE" w14:textId="77777777"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14:paraId="04F3E591" w14:textId="77777777" w:rsidR="00D3583B" w:rsidRDefault="00D3583B" w:rsidP="003A265F">
            <w:proofErr w:type="spellStart"/>
            <w:proofErr w:type="gramStart"/>
            <w:ins w:id="4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</w:t>
              </w:r>
              <w:proofErr w:type="gramEnd"/>
              <w:r>
                <w:rPr>
                  <w:rFonts w:hint="eastAsia"/>
                </w:rPr>
                <w:t>1)</w:t>
              </w:r>
            </w:ins>
          </w:p>
        </w:tc>
        <w:tc>
          <w:tcPr>
            <w:tcW w:w="2766" w:type="dxa"/>
          </w:tcPr>
          <w:p w14:paraId="1BBAA29A" w14:textId="77777777"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14:paraId="2BE3F5CF" w14:textId="77777777" w:rsidTr="00E01F69">
        <w:tc>
          <w:tcPr>
            <w:tcW w:w="2765" w:type="dxa"/>
          </w:tcPr>
          <w:p w14:paraId="349B5477" w14:textId="77777777"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14:paraId="460438B0" w14:textId="77777777"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2AFFA183" w14:textId="77777777"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14:paraId="5B28F096" w14:textId="77777777" w:rsidTr="00E01F69">
        <w:tc>
          <w:tcPr>
            <w:tcW w:w="2765" w:type="dxa"/>
          </w:tcPr>
          <w:p w14:paraId="6359CA28" w14:textId="77777777"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14:paraId="06AD5712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42F20EA7" w14:textId="77777777"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14:paraId="3D9166AE" w14:textId="77777777" w:rsidTr="00E01F69">
        <w:tc>
          <w:tcPr>
            <w:tcW w:w="2765" w:type="dxa"/>
          </w:tcPr>
          <w:p w14:paraId="4CA2951D" w14:textId="77777777"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14:paraId="143F6596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5F28DC1E" w14:textId="77777777"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14:paraId="3F529227" w14:textId="77777777" w:rsidTr="00E01F69">
        <w:tc>
          <w:tcPr>
            <w:tcW w:w="2765" w:type="dxa"/>
          </w:tcPr>
          <w:p w14:paraId="0E1CFDC0" w14:textId="77777777"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093F6EBE" w14:textId="77777777"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61882725" w14:textId="77777777" w:rsidR="000C3C08" w:rsidRDefault="00FE6F80" w:rsidP="003A265F">
            <w:r>
              <w:rPr>
                <w:rFonts w:hint="eastAsia"/>
              </w:rPr>
              <w:t>地址</w:t>
            </w:r>
          </w:p>
        </w:tc>
      </w:tr>
      <w:tr w:rsidR="00476577" w14:paraId="1D7E19B5" w14:textId="77777777" w:rsidTr="00E01F69">
        <w:trPr>
          <w:ins w:id="5" w:author="xiayun" w:date="2015-08-27T22:55:00Z"/>
        </w:trPr>
        <w:tc>
          <w:tcPr>
            <w:tcW w:w="2765" w:type="dxa"/>
          </w:tcPr>
          <w:p w14:paraId="5DBDC898" w14:textId="77777777" w:rsidR="00476577" w:rsidRDefault="00476577" w:rsidP="003A265F">
            <w:pPr>
              <w:rPr>
                <w:ins w:id="6" w:author="xiayun" w:date="2015-08-27T22:55:00Z"/>
              </w:rPr>
            </w:pPr>
            <w:ins w:id="7" w:author="xiayun" w:date="2015-08-27T22:55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2765" w:type="dxa"/>
          </w:tcPr>
          <w:p w14:paraId="54C554AC" w14:textId="77777777" w:rsidR="00476577" w:rsidRDefault="00476577" w:rsidP="003A265F">
            <w:pPr>
              <w:rPr>
                <w:ins w:id="8" w:author="xiayun" w:date="2015-08-27T22:55:00Z"/>
              </w:rPr>
            </w:pPr>
            <w:proofErr w:type="spellStart"/>
            <w:ins w:id="9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(4)</w:t>
              </w:r>
            </w:ins>
          </w:p>
        </w:tc>
        <w:tc>
          <w:tcPr>
            <w:tcW w:w="2766" w:type="dxa"/>
          </w:tcPr>
          <w:p w14:paraId="314E2214" w14:textId="77777777" w:rsidR="00476577" w:rsidRDefault="00476577" w:rsidP="003A265F">
            <w:pPr>
              <w:rPr>
                <w:ins w:id="10" w:author="xiayun" w:date="2015-08-27T22:55:00Z"/>
              </w:rPr>
            </w:pPr>
            <w:ins w:id="11" w:author="xiayun" w:date="2015-08-27T22:55:00Z">
              <w:r>
                <w:rPr>
                  <w:rFonts w:hint="eastAsia"/>
                </w:rPr>
                <w:t>有效</w:t>
              </w:r>
              <w:r>
                <w:rPr>
                  <w:rFonts w:hint="eastAsia"/>
                </w:rPr>
                <w:t>:1,</w:t>
              </w:r>
              <w:r>
                <w:rPr>
                  <w:rFonts w:hint="eastAsia"/>
                </w:rPr>
                <w:t>无效</w:t>
              </w:r>
              <w:r>
                <w:rPr>
                  <w:rFonts w:hint="eastAsia"/>
                </w:rPr>
                <w:t>:0,</w:t>
              </w:r>
              <w:r>
                <w:rPr>
                  <w:rFonts w:hint="eastAsia"/>
                </w:rPr>
                <w:t>删除</w:t>
              </w:r>
              <w:r>
                <w:rPr>
                  <w:rFonts w:hint="eastAsia"/>
                </w:rPr>
                <w:t>:99</w:t>
              </w:r>
            </w:ins>
          </w:p>
        </w:tc>
      </w:tr>
    </w:tbl>
    <w:p w14:paraId="09ACF053" w14:textId="77777777" w:rsidR="003A265F" w:rsidRDefault="003A265F" w:rsidP="003A265F"/>
    <w:p w14:paraId="4A8C6323" w14:textId="77777777"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14:paraId="2B388186" w14:textId="77777777" w:rsidTr="00BD63F4">
        <w:tc>
          <w:tcPr>
            <w:tcW w:w="2765" w:type="dxa"/>
          </w:tcPr>
          <w:p w14:paraId="06C41E65" w14:textId="77777777" w:rsidR="00BD63F4" w:rsidRDefault="00BD63F4" w:rsidP="003A265F">
            <w:r>
              <w:t>id</w:t>
            </w:r>
          </w:p>
        </w:tc>
        <w:tc>
          <w:tcPr>
            <w:tcW w:w="2765" w:type="dxa"/>
          </w:tcPr>
          <w:p w14:paraId="2CCEB2A7" w14:textId="77777777"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10A87FB8" w14:textId="77777777"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14:paraId="7BF204D3" w14:textId="77777777" w:rsidTr="00BD63F4">
        <w:tc>
          <w:tcPr>
            <w:tcW w:w="2765" w:type="dxa"/>
          </w:tcPr>
          <w:p w14:paraId="31CDB6B1" w14:textId="77777777"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14:paraId="3BE662F1" w14:textId="77777777"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14:paraId="106E8BB3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14:paraId="6C608B95" w14:textId="77777777" w:rsidTr="00BD63F4">
        <w:tc>
          <w:tcPr>
            <w:tcW w:w="2765" w:type="dxa"/>
          </w:tcPr>
          <w:p w14:paraId="0EB018B4" w14:textId="77777777"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14:paraId="14B06339" w14:textId="77777777"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14:paraId="4DDB2D2A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14:paraId="1B1B9250" w14:textId="77777777" w:rsidTr="00BD63F4">
        <w:tc>
          <w:tcPr>
            <w:tcW w:w="2765" w:type="dxa"/>
          </w:tcPr>
          <w:p w14:paraId="4ED7BF7A" w14:textId="77777777"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14:paraId="45D977F9" w14:textId="77777777"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42DC5E54" w14:textId="77777777"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14:paraId="0BC8B9B8" w14:textId="77777777" w:rsidR="00C9265D" w:rsidRDefault="00C9265D" w:rsidP="003A265F"/>
    <w:p w14:paraId="2E89733B" w14:textId="77777777"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14:paraId="66951ECA" w14:textId="77777777" w:rsidTr="00EA3CF6">
        <w:tc>
          <w:tcPr>
            <w:tcW w:w="2765" w:type="dxa"/>
          </w:tcPr>
          <w:p w14:paraId="6A16586D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64B3E10" w14:textId="77777777"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3F98DE4E" w14:textId="77777777"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14:paraId="38DFA7D5" w14:textId="77777777" w:rsidTr="00EA3CF6">
        <w:tc>
          <w:tcPr>
            <w:tcW w:w="2765" w:type="dxa"/>
          </w:tcPr>
          <w:p w14:paraId="01CB1E07" w14:textId="77777777"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14:paraId="684BA292" w14:textId="77777777"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128)</w:t>
            </w:r>
          </w:p>
        </w:tc>
        <w:tc>
          <w:tcPr>
            <w:tcW w:w="2766" w:type="dxa"/>
          </w:tcPr>
          <w:p w14:paraId="38A8A571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14:paraId="63DB0DFC" w14:textId="77777777" w:rsidTr="00EA3CF6">
        <w:tc>
          <w:tcPr>
            <w:tcW w:w="2765" w:type="dxa"/>
          </w:tcPr>
          <w:p w14:paraId="773670AA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14:paraId="7E8D253C" w14:textId="77777777"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14:paraId="07DA7C31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14:paraId="4B078EE8" w14:textId="77777777" w:rsidTr="00EA3CF6">
        <w:tc>
          <w:tcPr>
            <w:tcW w:w="2765" w:type="dxa"/>
          </w:tcPr>
          <w:p w14:paraId="65B46080" w14:textId="77777777"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14:paraId="53E6F42D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E324ED8" w14:textId="77777777"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14:paraId="7C023D55" w14:textId="77777777" w:rsidR="003C02BD" w:rsidRDefault="003C02BD" w:rsidP="003A265F"/>
    <w:p w14:paraId="7CF7EB06" w14:textId="77777777"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14:paraId="5073D94A" w14:textId="77777777" w:rsidTr="00747B74">
        <w:tc>
          <w:tcPr>
            <w:tcW w:w="2765" w:type="dxa"/>
          </w:tcPr>
          <w:p w14:paraId="4E003CD7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A2AE117" w14:textId="77777777"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5A0A1927" w14:textId="77777777"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14:paraId="4678DB5E" w14:textId="77777777" w:rsidTr="00747B74">
        <w:tc>
          <w:tcPr>
            <w:tcW w:w="2765" w:type="dxa"/>
          </w:tcPr>
          <w:p w14:paraId="0763C9D9" w14:textId="77777777"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14:paraId="1A4334C5" w14:textId="77777777"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14:paraId="1F4C201E" w14:textId="77777777"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14:paraId="5D01A35A" w14:textId="77777777" w:rsidTr="00747B74">
        <w:tc>
          <w:tcPr>
            <w:tcW w:w="2765" w:type="dxa"/>
          </w:tcPr>
          <w:p w14:paraId="25846F08" w14:textId="77777777"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14:paraId="64A43D20" w14:textId="77777777"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14:paraId="0BC9EFD0" w14:textId="77777777"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14:paraId="6073CA89" w14:textId="77777777" w:rsidTr="00747B74">
        <w:tc>
          <w:tcPr>
            <w:tcW w:w="2765" w:type="dxa"/>
          </w:tcPr>
          <w:p w14:paraId="22E494A8" w14:textId="77777777" w:rsidR="00747B74" w:rsidRDefault="00426A99" w:rsidP="003A265F">
            <w:proofErr w:type="spellStart"/>
            <w:r w:rsidRPr="00426A99">
              <w:t>Service</w:t>
            </w:r>
            <w:r>
              <w:t>_person</w:t>
            </w:r>
            <w:proofErr w:type="spellEnd"/>
          </w:p>
        </w:tc>
        <w:tc>
          <w:tcPr>
            <w:tcW w:w="2765" w:type="dxa"/>
          </w:tcPr>
          <w:p w14:paraId="3627A628" w14:textId="77777777"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A1E1E0E" w14:textId="77777777"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14:paraId="552DE699" w14:textId="77777777" w:rsidR="00A05108" w:rsidRDefault="00A05108" w:rsidP="003A265F"/>
    <w:p w14:paraId="5CF46CF2" w14:textId="77777777" w:rsidR="00180C69" w:rsidRDefault="00180C69" w:rsidP="003A265F"/>
    <w:p w14:paraId="2804794D" w14:textId="77777777" w:rsidR="00F774CC" w:rsidRDefault="00F774CC" w:rsidP="003A265F">
      <w:r>
        <w:rPr>
          <w:rFonts w:hint="eastAsia"/>
        </w:rPr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14:paraId="23206A9D" w14:textId="77777777" w:rsidTr="00362D89">
        <w:tc>
          <w:tcPr>
            <w:tcW w:w="2765" w:type="dxa"/>
          </w:tcPr>
          <w:p w14:paraId="4EAE3C57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D4DA662" w14:textId="77777777"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76F4A9BB" w14:textId="77777777"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14:paraId="6860F7C3" w14:textId="77777777" w:rsidTr="00362D89">
        <w:tc>
          <w:tcPr>
            <w:tcW w:w="2765" w:type="dxa"/>
          </w:tcPr>
          <w:p w14:paraId="2DA6D04B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14:paraId="73919D1E" w14:textId="77777777" w:rsidR="00362D89" w:rsidRDefault="00362D8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44579DE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362D89" w14:paraId="38181C17" w14:textId="77777777" w:rsidTr="00362D89">
        <w:tc>
          <w:tcPr>
            <w:tcW w:w="2765" w:type="dxa"/>
          </w:tcPr>
          <w:p w14:paraId="6B0DE3EE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14:paraId="0EEE177A" w14:textId="77777777"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5F075A17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</w:tbl>
    <w:p w14:paraId="0FFA823D" w14:textId="77777777" w:rsidR="00F774CC" w:rsidRDefault="00F774CC" w:rsidP="003A265F"/>
    <w:p w14:paraId="18631682" w14:textId="77777777"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14:paraId="6204F8D4" w14:textId="77777777" w:rsidTr="00783769">
        <w:tc>
          <w:tcPr>
            <w:tcW w:w="2765" w:type="dxa"/>
          </w:tcPr>
          <w:p w14:paraId="2C63437B" w14:textId="77777777"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7209FBF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399D48F7" w14:textId="77777777"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14:paraId="701F7408" w14:textId="77777777" w:rsidTr="00783769">
        <w:tc>
          <w:tcPr>
            <w:tcW w:w="2765" w:type="dxa"/>
          </w:tcPr>
          <w:p w14:paraId="73CAD9B2" w14:textId="77777777"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80E6518" w14:textId="77777777" w:rsidR="00783769" w:rsidRDefault="007837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B49250E" w14:textId="77777777"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14:paraId="7D3D3FD1" w14:textId="77777777" w:rsidTr="00783769">
        <w:tc>
          <w:tcPr>
            <w:tcW w:w="2765" w:type="dxa"/>
          </w:tcPr>
          <w:p w14:paraId="01B3511E" w14:textId="77777777"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573BA943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6D9667B" w14:textId="77777777"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14:paraId="46DF5D2E" w14:textId="77777777" w:rsidTr="00783769">
        <w:tc>
          <w:tcPr>
            <w:tcW w:w="2765" w:type="dxa"/>
          </w:tcPr>
          <w:p w14:paraId="31C62B8A" w14:textId="77777777"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1A81154B" w14:textId="77777777" w:rsidR="00783769" w:rsidRDefault="00783769" w:rsidP="003A265F"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651A8EA6" w14:textId="77777777"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14:paraId="0206969D" w14:textId="77777777" w:rsidR="00783769" w:rsidRDefault="00783769" w:rsidP="003A265F"/>
    <w:p w14:paraId="51CCC3E6" w14:textId="77777777" w:rsidR="00783769" w:rsidRDefault="00783769" w:rsidP="003A265F"/>
    <w:p w14:paraId="3784379B" w14:textId="77777777"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14:paraId="0CA8E250" w14:textId="77777777" w:rsidTr="000F279E">
        <w:tc>
          <w:tcPr>
            <w:tcW w:w="2765" w:type="dxa"/>
          </w:tcPr>
          <w:p w14:paraId="6656191C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00E4548" w14:textId="77777777"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E84832C" w14:textId="77777777"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14:paraId="75D0FC4B" w14:textId="77777777" w:rsidTr="000F279E">
        <w:tc>
          <w:tcPr>
            <w:tcW w:w="2765" w:type="dxa"/>
          </w:tcPr>
          <w:p w14:paraId="45FEDACC" w14:textId="77777777"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14:paraId="5D1CA5BD" w14:textId="77777777" w:rsidR="008B03E3" w:rsidRDefault="008B03E3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14:paraId="2F0F3780" w14:textId="77777777"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14:paraId="37A3D4E9" w14:textId="77777777" w:rsidTr="000F279E">
        <w:tc>
          <w:tcPr>
            <w:tcW w:w="2765" w:type="dxa"/>
          </w:tcPr>
          <w:p w14:paraId="6D6BBE6E" w14:textId="77777777"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14:paraId="59758575" w14:textId="77777777"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0C8DD151" w14:textId="77777777"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14:paraId="232BC93C" w14:textId="77777777" w:rsidR="00E96DDA" w:rsidRDefault="00E96DDA" w:rsidP="003A265F"/>
    <w:p w14:paraId="61D3CD6C" w14:textId="77777777" w:rsidR="00930F9B" w:rsidRDefault="00930F9B" w:rsidP="003A265F"/>
    <w:p w14:paraId="157CA525" w14:textId="77777777"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14:paraId="7539DDE6" w14:textId="77777777" w:rsidTr="00235412">
        <w:tc>
          <w:tcPr>
            <w:tcW w:w="2765" w:type="dxa"/>
          </w:tcPr>
          <w:p w14:paraId="69D8280C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48549A0" w14:textId="77777777"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8663CDE" w14:textId="77777777"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14:paraId="6B148789" w14:textId="77777777" w:rsidTr="00235412">
        <w:tc>
          <w:tcPr>
            <w:tcW w:w="2765" w:type="dxa"/>
          </w:tcPr>
          <w:p w14:paraId="4802A4CF" w14:textId="77777777"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14:paraId="2879748A" w14:textId="77777777" w:rsidR="00235412" w:rsidRDefault="00235412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66" w:type="dxa"/>
          </w:tcPr>
          <w:p w14:paraId="567895B8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14:paraId="26F86750" w14:textId="77777777" w:rsidTr="00235412">
        <w:tc>
          <w:tcPr>
            <w:tcW w:w="2765" w:type="dxa"/>
          </w:tcPr>
          <w:p w14:paraId="0DA08EDB" w14:textId="77777777"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14:paraId="6395133D" w14:textId="77777777"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9100764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14:paraId="22A035B1" w14:textId="77777777" w:rsidR="004C45DB" w:rsidRPr="003A265F" w:rsidRDefault="004C45DB" w:rsidP="003A265F"/>
    <w:sectPr w:rsidR="004C45DB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229D6"/>
    <w:rsid w:val="002239D8"/>
    <w:rsid w:val="002242B5"/>
    <w:rsid w:val="00235412"/>
    <w:rsid w:val="00362D89"/>
    <w:rsid w:val="003A265F"/>
    <w:rsid w:val="003B45D5"/>
    <w:rsid w:val="003C02BD"/>
    <w:rsid w:val="00426A99"/>
    <w:rsid w:val="00476577"/>
    <w:rsid w:val="004C45DB"/>
    <w:rsid w:val="004F4521"/>
    <w:rsid w:val="005D05E3"/>
    <w:rsid w:val="00631AB1"/>
    <w:rsid w:val="0073206E"/>
    <w:rsid w:val="00735135"/>
    <w:rsid w:val="00747B74"/>
    <w:rsid w:val="0076599C"/>
    <w:rsid w:val="00783769"/>
    <w:rsid w:val="00806B9C"/>
    <w:rsid w:val="00840510"/>
    <w:rsid w:val="008B03E3"/>
    <w:rsid w:val="00913774"/>
    <w:rsid w:val="00930F9B"/>
    <w:rsid w:val="00A05108"/>
    <w:rsid w:val="00B040E0"/>
    <w:rsid w:val="00B843B3"/>
    <w:rsid w:val="00BD63F4"/>
    <w:rsid w:val="00C9265D"/>
    <w:rsid w:val="00CC399D"/>
    <w:rsid w:val="00D3583B"/>
    <w:rsid w:val="00D501CD"/>
    <w:rsid w:val="00D8298F"/>
    <w:rsid w:val="00DD6271"/>
    <w:rsid w:val="00DF1505"/>
    <w:rsid w:val="00E01F69"/>
    <w:rsid w:val="00E96DDA"/>
    <w:rsid w:val="00EA3CF6"/>
    <w:rsid w:val="00EA3DA9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D36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31A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31A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31AB1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31A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C32D-97DE-304A-ABE8-CFBC506A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904</Characters>
  <Application>Microsoft Macintosh Word</Application>
  <DocSecurity>0</DocSecurity>
  <Lines>7</Lines>
  <Paragraphs>2</Paragraphs>
  <ScaleCrop>false</ScaleCrop>
  <Company>sogou.com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LaoZhiYi(用户平台事业部)</dc:creator>
  <cp:lastModifiedBy>clement lau</cp:lastModifiedBy>
  <cp:revision>3</cp:revision>
  <dcterms:created xsi:type="dcterms:W3CDTF">2015-08-28T15:52:00Z</dcterms:created>
  <dcterms:modified xsi:type="dcterms:W3CDTF">2015-08-28T17:42:00Z</dcterms:modified>
</cp:coreProperties>
</file>